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B8762" w14:textId="693836A1" w:rsidR="0020165A" w:rsidRDefault="0020165A" w:rsidP="00AD666A">
      <w:pPr>
        <w:widowControl w:val="0"/>
        <w:autoSpaceDE w:val="0"/>
        <w:autoSpaceDN w:val="0"/>
        <w:adjustRightInd w:val="0"/>
        <w:spacing w:after="240" w:line="360" w:lineRule="atLeast"/>
        <w:rPr>
          <w:rFonts w:ascii="Arial" w:hAnsi="Arial" w:cs="Arial"/>
          <w:b/>
          <w:bCs/>
          <w:color w:val="000000"/>
        </w:rPr>
      </w:pPr>
      <w:bookmarkStart w:id="0" w:name="_GoBack"/>
      <w:bookmarkEnd w:id="0"/>
      <w:r>
        <w:rPr>
          <w:rFonts w:ascii="Arial" w:hAnsi="Arial" w:cs="Arial"/>
          <w:b/>
          <w:bCs/>
          <w:color w:val="FF0000"/>
        </w:rPr>
        <w:t>Methodological paper</w:t>
      </w:r>
      <w:r w:rsidR="00924B78" w:rsidRPr="00924B78">
        <w:rPr>
          <w:rFonts w:ascii="Arial" w:hAnsi="Arial" w:cs="Arial"/>
          <w:b/>
          <w:bCs/>
          <w:color w:val="000000"/>
        </w:rPr>
        <w:t xml:space="preserve">: </w:t>
      </w:r>
      <w:r w:rsidR="00863581" w:rsidRPr="00863581">
        <w:rPr>
          <w:rFonts w:ascii="Arial" w:hAnsi="Arial" w:cs="Arial"/>
          <w:b/>
          <w:bCs/>
          <w:i/>
          <w:color w:val="000000"/>
        </w:rPr>
        <w:t xml:space="preserve">Effects of prior experience with experimental </w:t>
      </w:r>
      <w:r w:rsidR="009949EA">
        <w:rPr>
          <w:rFonts w:ascii="Arial" w:hAnsi="Arial" w:cs="Arial"/>
          <w:b/>
          <w:bCs/>
          <w:i/>
          <w:color w:val="000000"/>
        </w:rPr>
        <w:t>paradigms</w:t>
      </w:r>
      <w:r w:rsidR="00863581" w:rsidRPr="00863581">
        <w:rPr>
          <w:rFonts w:ascii="Arial" w:hAnsi="Arial" w:cs="Arial"/>
          <w:b/>
          <w:bCs/>
          <w:i/>
          <w:color w:val="000000"/>
        </w:rPr>
        <w:t xml:space="preserve"> on direction of preference in </w:t>
      </w:r>
      <w:r w:rsidR="009949EA">
        <w:rPr>
          <w:rFonts w:ascii="Arial" w:hAnsi="Arial" w:cs="Arial"/>
          <w:b/>
          <w:bCs/>
          <w:i/>
          <w:color w:val="000000"/>
        </w:rPr>
        <w:t xml:space="preserve">infant </w:t>
      </w:r>
      <w:r w:rsidR="00863581" w:rsidRPr="00863581">
        <w:rPr>
          <w:rFonts w:ascii="Arial" w:hAnsi="Arial" w:cs="Arial"/>
          <w:b/>
          <w:bCs/>
          <w:i/>
          <w:color w:val="000000"/>
        </w:rPr>
        <w:t xml:space="preserve">learning studies </w:t>
      </w:r>
    </w:p>
    <w:p w14:paraId="03BD78BF" w14:textId="762C43EE" w:rsidR="00CB0EC4" w:rsidRDefault="00B7080E" w:rsidP="00AD666A">
      <w:pPr>
        <w:widowControl w:val="0"/>
        <w:autoSpaceDE w:val="0"/>
        <w:autoSpaceDN w:val="0"/>
        <w:adjustRightInd w:val="0"/>
        <w:spacing w:after="240" w:line="360" w:lineRule="atLeast"/>
        <w:rPr>
          <w:rFonts w:ascii="Arial" w:hAnsi="Arial" w:cs="Arial"/>
          <w:b/>
          <w:bCs/>
          <w:color w:val="000000"/>
        </w:rPr>
      </w:pPr>
      <w:r>
        <w:rPr>
          <w:rFonts w:ascii="Arial" w:hAnsi="Arial" w:cs="Arial"/>
          <w:b/>
          <w:bCs/>
          <w:color w:val="000000"/>
        </w:rPr>
        <w:t>Authors</w:t>
      </w:r>
      <w:r w:rsidR="00CB0EC4">
        <w:rPr>
          <w:rFonts w:ascii="Arial" w:hAnsi="Arial" w:cs="Arial"/>
          <w:b/>
          <w:bCs/>
          <w:color w:val="000000"/>
        </w:rPr>
        <w:t xml:space="preserve">: </w:t>
      </w:r>
    </w:p>
    <w:p w14:paraId="0055B231" w14:textId="6C1E0E6F" w:rsidR="00D0590A" w:rsidRPr="00BC25A0" w:rsidRDefault="00924B78" w:rsidP="00AD666A">
      <w:pPr>
        <w:widowControl w:val="0"/>
        <w:autoSpaceDE w:val="0"/>
        <w:autoSpaceDN w:val="0"/>
        <w:adjustRightInd w:val="0"/>
        <w:spacing w:after="240" w:line="360" w:lineRule="atLeast"/>
        <w:rPr>
          <w:rFonts w:ascii="Arial" w:hAnsi="Arial" w:cs="Arial"/>
          <w:b/>
          <w:bCs/>
          <w:color w:val="000000"/>
        </w:rPr>
      </w:pPr>
      <w:r w:rsidRPr="00924B78">
        <w:rPr>
          <w:rFonts w:ascii="Arial" w:hAnsi="Arial" w:cs="Arial"/>
          <w:b/>
          <w:bCs/>
          <w:color w:val="000000"/>
        </w:rPr>
        <w:t xml:space="preserve">Brief Outline </w:t>
      </w:r>
    </w:p>
    <w:p w14:paraId="581C9AB4" w14:textId="77777777" w:rsidR="005C613B" w:rsidRDefault="005C613B" w:rsidP="00AD666A">
      <w:pPr>
        <w:widowControl w:val="0"/>
        <w:autoSpaceDE w:val="0"/>
        <w:autoSpaceDN w:val="0"/>
        <w:adjustRightInd w:val="0"/>
        <w:spacing w:after="240" w:line="360" w:lineRule="atLeast"/>
        <w:rPr>
          <w:rFonts w:ascii="Arial" w:hAnsi="Arial" w:cs="Arial"/>
          <w:b/>
          <w:bCs/>
          <w:color w:val="000000"/>
        </w:rPr>
      </w:pPr>
    </w:p>
    <w:p w14:paraId="178F7E34" w14:textId="37CD076D" w:rsidR="00924B78" w:rsidRPr="00924B78" w:rsidRDefault="005C613B" w:rsidP="00AD666A">
      <w:pPr>
        <w:widowControl w:val="0"/>
        <w:autoSpaceDE w:val="0"/>
        <w:autoSpaceDN w:val="0"/>
        <w:adjustRightInd w:val="0"/>
        <w:spacing w:after="240" w:line="360" w:lineRule="atLeast"/>
        <w:rPr>
          <w:rFonts w:ascii="Arial" w:hAnsi="Arial" w:cs="Arial"/>
          <w:color w:val="000000"/>
        </w:rPr>
      </w:pPr>
      <w:r>
        <w:rPr>
          <w:rFonts w:ascii="Arial" w:hAnsi="Arial" w:cs="Arial"/>
          <w:b/>
          <w:bCs/>
          <w:color w:val="000000"/>
        </w:rPr>
        <w:t xml:space="preserve">1. </w:t>
      </w:r>
      <w:commentRangeStart w:id="1"/>
      <w:r w:rsidR="00924B78" w:rsidRPr="00924B78">
        <w:rPr>
          <w:rFonts w:ascii="Arial" w:hAnsi="Arial" w:cs="Arial"/>
          <w:b/>
          <w:bCs/>
          <w:color w:val="000000"/>
        </w:rPr>
        <w:t xml:space="preserve">Introduction </w:t>
      </w:r>
      <w:commentRangeEnd w:id="1"/>
      <w:r w:rsidR="002C08F3">
        <w:rPr>
          <w:rStyle w:val="CommentReference"/>
        </w:rPr>
        <w:commentReference w:id="1"/>
      </w:r>
    </w:p>
    <w:p w14:paraId="382D0150" w14:textId="6EF4DE6A" w:rsidR="007B73E8" w:rsidRPr="00F5192C" w:rsidRDefault="006D6F5C" w:rsidP="00F5192C">
      <w:pPr>
        <w:pStyle w:val="ListParagraph"/>
        <w:widowControl w:val="0"/>
        <w:numPr>
          <w:ilvl w:val="0"/>
          <w:numId w:val="3"/>
        </w:numPr>
        <w:tabs>
          <w:tab w:val="left" w:pos="220"/>
          <w:tab w:val="left" w:pos="720"/>
        </w:tabs>
        <w:autoSpaceDE w:val="0"/>
        <w:autoSpaceDN w:val="0"/>
        <w:adjustRightInd w:val="0"/>
        <w:spacing w:after="320" w:line="360" w:lineRule="auto"/>
        <w:ind w:left="360"/>
        <w:rPr>
          <w:rFonts w:ascii="Arial" w:hAnsi="Arial" w:cs="Arial"/>
          <w:color w:val="000000"/>
        </w:rPr>
      </w:pPr>
      <w:r>
        <w:rPr>
          <w:rFonts w:ascii="Arial" w:hAnsi="Arial" w:cs="Arial"/>
          <w:color w:val="000000"/>
        </w:rPr>
        <w:t xml:space="preserve">  </w:t>
      </w:r>
      <w:r w:rsidR="00924B78" w:rsidRPr="006D6F5C">
        <w:rPr>
          <w:rFonts w:ascii="Arial" w:hAnsi="Arial" w:cs="Arial"/>
          <w:color w:val="000000"/>
        </w:rPr>
        <w:t xml:space="preserve">We will </w:t>
      </w:r>
      <w:r w:rsidR="00863581" w:rsidRPr="006D6F5C">
        <w:rPr>
          <w:rFonts w:ascii="Arial" w:hAnsi="Arial" w:cs="Arial"/>
          <w:color w:val="000000"/>
        </w:rPr>
        <w:t xml:space="preserve">briefly </w:t>
      </w:r>
      <w:r w:rsidR="00924B78" w:rsidRPr="006D6F5C">
        <w:rPr>
          <w:rFonts w:ascii="Arial" w:hAnsi="Arial" w:cs="Arial"/>
          <w:color w:val="000000"/>
        </w:rPr>
        <w:t xml:space="preserve">introduce </w:t>
      </w:r>
      <w:r w:rsidR="00863581" w:rsidRPr="006D6F5C">
        <w:rPr>
          <w:rFonts w:ascii="Arial" w:hAnsi="Arial" w:cs="Arial"/>
          <w:color w:val="000000"/>
        </w:rPr>
        <w:t>the concept of familiarity and novelty preference in perception and learning studies</w:t>
      </w:r>
      <w:r w:rsidR="00350A24">
        <w:rPr>
          <w:rFonts w:ascii="Arial" w:hAnsi="Arial" w:cs="Arial"/>
          <w:color w:val="000000"/>
        </w:rPr>
        <w:t xml:space="preserve"> in infancy</w:t>
      </w:r>
      <w:r w:rsidR="00863581" w:rsidRPr="006D6F5C">
        <w:rPr>
          <w:rFonts w:ascii="Arial" w:hAnsi="Arial" w:cs="Arial"/>
          <w:color w:val="000000"/>
        </w:rPr>
        <w:t xml:space="preserve">. </w:t>
      </w:r>
      <w:r w:rsidR="00863581" w:rsidRPr="007B73E8">
        <w:rPr>
          <w:rFonts w:ascii="Arial" w:hAnsi="Arial" w:cs="Arial"/>
          <w:color w:val="000000"/>
        </w:rPr>
        <w:t xml:space="preserve">We will start with </w:t>
      </w:r>
      <w:r w:rsidR="00350A24">
        <w:rPr>
          <w:rFonts w:ascii="Arial" w:hAnsi="Arial" w:cs="Arial"/>
          <w:color w:val="000000"/>
        </w:rPr>
        <w:t xml:space="preserve">seminal paper by </w:t>
      </w:r>
      <w:r w:rsidR="00863581" w:rsidRPr="007B73E8">
        <w:rPr>
          <w:rFonts w:ascii="Arial" w:hAnsi="Arial" w:cs="Arial"/>
          <w:color w:val="000000"/>
        </w:rPr>
        <w:t xml:space="preserve">Fantz (1964), </w:t>
      </w:r>
      <w:r w:rsidR="00E320C2">
        <w:rPr>
          <w:rFonts w:ascii="Arial" w:hAnsi="Arial" w:cs="Arial"/>
          <w:color w:val="000000"/>
        </w:rPr>
        <w:t>showing</w:t>
      </w:r>
      <w:r w:rsidR="00863581" w:rsidRPr="007B73E8">
        <w:rPr>
          <w:rFonts w:ascii="Arial" w:hAnsi="Arial" w:cs="Arial"/>
          <w:color w:val="000000"/>
        </w:rPr>
        <w:t xml:space="preserve"> that</w:t>
      </w:r>
      <w:r w:rsidR="00E320C2">
        <w:rPr>
          <w:rFonts w:ascii="Arial" w:hAnsi="Arial" w:cs="Arial"/>
          <w:color w:val="000000"/>
        </w:rPr>
        <w:t xml:space="preserve">, </w:t>
      </w:r>
      <w:r w:rsidR="00110064">
        <w:rPr>
          <w:rFonts w:ascii="Arial" w:hAnsi="Arial" w:cs="Arial"/>
          <w:color w:val="000000"/>
        </w:rPr>
        <w:t xml:space="preserve">after </w:t>
      </w:r>
      <w:r w:rsidR="00E320C2">
        <w:rPr>
          <w:rFonts w:ascii="Arial" w:hAnsi="Arial" w:cs="Arial"/>
          <w:color w:val="000000"/>
        </w:rPr>
        <w:t>repeated</w:t>
      </w:r>
      <w:r w:rsidR="00863581" w:rsidRPr="007B73E8">
        <w:rPr>
          <w:rFonts w:ascii="Arial" w:hAnsi="Arial" w:cs="Arial"/>
          <w:color w:val="000000"/>
        </w:rPr>
        <w:t xml:space="preserve"> expos</w:t>
      </w:r>
      <w:r w:rsidR="00E320C2">
        <w:rPr>
          <w:rFonts w:ascii="Arial" w:hAnsi="Arial" w:cs="Arial"/>
          <w:color w:val="000000"/>
        </w:rPr>
        <w:t>ure</w:t>
      </w:r>
      <w:r w:rsidR="00863581" w:rsidRPr="007B73E8">
        <w:rPr>
          <w:rFonts w:ascii="Arial" w:hAnsi="Arial" w:cs="Arial"/>
          <w:color w:val="000000"/>
        </w:rPr>
        <w:t xml:space="preserve"> to a visual </w:t>
      </w:r>
      <w:r w:rsidR="00E320C2">
        <w:rPr>
          <w:rFonts w:ascii="Arial" w:hAnsi="Arial" w:cs="Arial"/>
          <w:color w:val="000000"/>
        </w:rPr>
        <w:t>stimulus</w:t>
      </w:r>
      <w:r w:rsidR="00863581" w:rsidRPr="007B73E8">
        <w:rPr>
          <w:rFonts w:ascii="Arial" w:hAnsi="Arial" w:cs="Arial"/>
          <w:color w:val="000000"/>
        </w:rPr>
        <w:t xml:space="preserve">, </w:t>
      </w:r>
      <w:r w:rsidR="00110064">
        <w:rPr>
          <w:rFonts w:ascii="Arial" w:hAnsi="Arial" w:cs="Arial"/>
          <w:color w:val="000000"/>
        </w:rPr>
        <w:t xml:space="preserve">infants </w:t>
      </w:r>
      <w:r w:rsidR="00863581" w:rsidRPr="007B73E8">
        <w:rPr>
          <w:rFonts w:ascii="Arial" w:hAnsi="Arial" w:cs="Arial"/>
          <w:color w:val="000000"/>
        </w:rPr>
        <w:t xml:space="preserve">prefer to attend to a </w:t>
      </w:r>
      <w:r w:rsidR="00110064">
        <w:rPr>
          <w:rFonts w:ascii="Arial" w:hAnsi="Arial" w:cs="Arial"/>
          <w:color w:val="000000"/>
        </w:rPr>
        <w:t>novel</w:t>
      </w:r>
      <w:r w:rsidR="00110064" w:rsidRPr="007B73E8">
        <w:rPr>
          <w:rFonts w:ascii="Arial" w:hAnsi="Arial" w:cs="Arial"/>
          <w:color w:val="000000"/>
        </w:rPr>
        <w:t xml:space="preserve"> </w:t>
      </w:r>
      <w:r w:rsidR="00E320C2">
        <w:rPr>
          <w:rFonts w:ascii="Arial" w:hAnsi="Arial" w:cs="Arial"/>
          <w:color w:val="000000"/>
        </w:rPr>
        <w:t xml:space="preserve">stimulus </w:t>
      </w:r>
      <w:r w:rsidR="00110064">
        <w:rPr>
          <w:rFonts w:ascii="Arial" w:hAnsi="Arial" w:cs="Arial"/>
          <w:color w:val="000000"/>
        </w:rPr>
        <w:t xml:space="preserve">when presented with both familiar and novel </w:t>
      </w:r>
      <w:r w:rsidR="00E320C2">
        <w:rPr>
          <w:rFonts w:ascii="Arial" w:hAnsi="Arial" w:cs="Arial"/>
          <w:color w:val="000000"/>
        </w:rPr>
        <w:t>stimuli</w:t>
      </w:r>
      <w:r w:rsidR="00863581" w:rsidRPr="007B73E8">
        <w:rPr>
          <w:rFonts w:ascii="Arial" w:hAnsi="Arial" w:cs="Arial"/>
          <w:color w:val="000000"/>
        </w:rPr>
        <w:t xml:space="preserve">. We will </w:t>
      </w:r>
      <w:r w:rsidR="0042575A">
        <w:rPr>
          <w:rFonts w:ascii="Arial" w:hAnsi="Arial" w:cs="Arial"/>
          <w:color w:val="000000"/>
        </w:rPr>
        <w:t>mention</w:t>
      </w:r>
      <w:r w:rsidR="0042575A" w:rsidRPr="007B73E8">
        <w:rPr>
          <w:rFonts w:ascii="Arial" w:hAnsi="Arial" w:cs="Arial"/>
          <w:color w:val="000000"/>
        </w:rPr>
        <w:t xml:space="preserve"> </w:t>
      </w:r>
      <w:r w:rsidR="0042575A">
        <w:rPr>
          <w:rFonts w:ascii="Arial" w:hAnsi="Arial" w:cs="Arial"/>
          <w:color w:val="000000"/>
        </w:rPr>
        <w:t>additional</w:t>
      </w:r>
      <w:r w:rsidR="0042575A" w:rsidRPr="007B73E8">
        <w:rPr>
          <w:rFonts w:ascii="Arial" w:hAnsi="Arial" w:cs="Arial"/>
          <w:color w:val="000000"/>
        </w:rPr>
        <w:t xml:space="preserve"> </w:t>
      </w:r>
      <w:r w:rsidR="00863581" w:rsidRPr="007B73E8">
        <w:rPr>
          <w:rFonts w:ascii="Arial" w:hAnsi="Arial" w:cs="Arial"/>
          <w:color w:val="000000"/>
        </w:rPr>
        <w:t xml:space="preserve">studies confirming this </w:t>
      </w:r>
      <w:r w:rsidR="0042575A">
        <w:rPr>
          <w:rFonts w:ascii="Arial" w:hAnsi="Arial" w:cs="Arial"/>
          <w:color w:val="000000"/>
        </w:rPr>
        <w:t>assumption</w:t>
      </w:r>
      <w:r w:rsidR="000A3FD1">
        <w:rPr>
          <w:rFonts w:ascii="Arial" w:hAnsi="Arial" w:cs="Arial"/>
          <w:color w:val="000000"/>
        </w:rPr>
        <w:t xml:space="preserve"> in different topics in infant perception and cognition </w:t>
      </w:r>
      <w:r w:rsidR="0056294E" w:rsidRPr="00120FED">
        <w:rPr>
          <w:rFonts w:ascii="Arial" w:hAnsi="Arial" w:cs="Arial"/>
          <w:color w:val="000000"/>
        </w:rPr>
        <w:t>(</w:t>
      </w:r>
      <w:r w:rsidR="0056294E" w:rsidRPr="00180F9F">
        <w:rPr>
          <w:rFonts w:ascii="Arial" w:hAnsi="Arial" w:cs="Arial"/>
          <w:color w:val="000000"/>
        </w:rPr>
        <w:t xml:space="preserve">e.g., </w:t>
      </w:r>
      <w:r w:rsidR="0056294E" w:rsidRPr="00180F9F">
        <w:rPr>
          <w:rFonts w:ascii="Arial" w:hAnsi="Arial" w:cs="Arial"/>
          <w:bCs/>
          <w:color w:val="000000"/>
        </w:rPr>
        <w:t>Kinney &amp; Kagan, 1976</w:t>
      </w:r>
      <w:r w:rsidR="0056294E" w:rsidRPr="009F4B0F">
        <w:rPr>
          <w:rFonts w:ascii="Arial" w:hAnsi="Arial" w:cs="Arial"/>
          <w:bCs/>
          <w:color w:val="000000"/>
        </w:rPr>
        <w:t xml:space="preserve">; </w:t>
      </w:r>
      <w:r w:rsidR="0056294E" w:rsidRPr="009F4B0F">
        <w:rPr>
          <w:rFonts w:ascii="Arial" w:hAnsi="Arial" w:cs="Arial"/>
          <w:color w:val="000000"/>
        </w:rPr>
        <w:t>Colombo &amp; Bundy, 1983; Hunter &amp; Ames, 1988; Roder, Bushnell &amp; Sasseville, 2000; Houston-Price &amp; Nakai, 2004; Civan, Teller &amp; Palmer, 2004; Aslin, 2007; Perone &amp; Spencer, 2013; DePaolis, Keren-Portnoy &amp; Vihman, 2016</w:t>
      </w:r>
      <w:r w:rsidR="0056294E">
        <w:rPr>
          <w:rFonts w:ascii="Arial" w:hAnsi="Arial" w:cs="Arial"/>
          <w:color w:val="000000"/>
        </w:rPr>
        <w:t xml:space="preserve">). </w:t>
      </w:r>
      <w:r w:rsidR="00120FED" w:rsidRPr="0056294E">
        <w:rPr>
          <w:rFonts w:ascii="Arial" w:hAnsi="Arial" w:cs="Arial"/>
          <w:color w:val="000000"/>
        </w:rPr>
        <w:t xml:space="preserve">The generally accepted idea is that when infants process a given stimulus, the </w:t>
      </w:r>
      <w:r w:rsidR="00120FED" w:rsidRPr="0056294E">
        <w:rPr>
          <w:rFonts w:ascii="Arial" w:hAnsi="Arial" w:cs="Arial"/>
          <w:i/>
          <w:color w:val="000000"/>
        </w:rPr>
        <w:t>efficiency</w:t>
      </w:r>
      <w:r w:rsidR="00120FED" w:rsidRPr="0056294E">
        <w:rPr>
          <w:rFonts w:ascii="Arial" w:hAnsi="Arial" w:cs="Arial"/>
          <w:color w:val="000000"/>
        </w:rPr>
        <w:t xml:space="preserve"> of such processing influences their subsequent preferences</w:t>
      </w:r>
      <w:r w:rsidR="000F4DF0">
        <w:rPr>
          <w:rFonts w:ascii="Arial" w:hAnsi="Arial" w:cs="Arial"/>
          <w:color w:val="000000"/>
        </w:rPr>
        <w:t xml:space="preserve">. </w:t>
      </w:r>
      <w:r w:rsidR="00F5192C">
        <w:rPr>
          <w:rFonts w:ascii="Arial" w:hAnsi="Arial" w:cs="Arial"/>
          <w:color w:val="000000"/>
        </w:rPr>
        <w:t xml:space="preserve">The Hunter &amp; Ames’ model of infant preferential responses (1988) proposes that infant preferences progress on a continuum from familiarity to novelty, and that infants’ </w:t>
      </w:r>
      <w:r w:rsidR="006622B9" w:rsidRPr="00F5192C">
        <w:rPr>
          <w:rFonts w:ascii="Arial" w:hAnsi="Arial" w:cs="Arial"/>
          <w:color w:val="000000"/>
        </w:rPr>
        <w:t xml:space="preserve">position in </w:t>
      </w:r>
      <w:r w:rsidR="00F5192C">
        <w:rPr>
          <w:rFonts w:ascii="Arial" w:hAnsi="Arial" w:cs="Arial"/>
          <w:color w:val="000000"/>
        </w:rPr>
        <w:t>such</w:t>
      </w:r>
      <w:r w:rsidR="00F5192C" w:rsidRPr="00F5192C">
        <w:rPr>
          <w:rFonts w:ascii="Arial" w:hAnsi="Arial" w:cs="Arial"/>
          <w:color w:val="000000"/>
        </w:rPr>
        <w:t xml:space="preserve"> </w:t>
      </w:r>
      <w:r w:rsidR="006622B9" w:rsidRPr="00F5192C">
        <w:rPr>
          <w:rFonts w:ascii="Arial" w:hAnsi="Arial" w:cs="Arial"/>
          <w:color w:val="000000"/>
        </w:rPr>
        <w:t xml:space="preserve">continuum depends on the </w:t>
      </w:r>
      <w:r w:rsidR="006622B9" w:rsidRPr="00F5192C">
        <w:rPr>
          <w:rFonts w:ascii="Arial" w:hAnsi="Arial" w:cs="Arial"/>
          <w:i/>
          <w:color w:val="000000"/>
        </w:rPr>
        <w:t>difficulty of the task</w:t>
      </w:r>
      <w:r w:rsidR="006622B9" w:rsidRPr="00F5192C">
        <w:rPr>
          <w:rFonts w:ascii="Arial" w:hAnsi="Arial" w:cs="Arial"/>
          <w:color w:val="000000"/>
        </w:rPr>
        <w:t xml:space="preserve"> </w:t>
      </w:r>
      <w:r w:rsidR="000F4DF0" w:rsidRPr="00F5192C">
        <w:rPr>
          <w:rFonts w:ascii="Arial" w:hAnsi="Arial" w:cs="Arial"/>
          <w:color w:val="000000"/>
        </w:rPr>
        <w:t>(</w:t>
      </w:r>
      <w:r w:rsidR="00F5192C">
        <w:rPr>
          <w:rFonts w:ascii="Arial" w:hAnsi="Arial" w:cs="Arial"/>
          <w:color w:val="000000"/>
        </w:rPr>
        <w:t>see also</w:t>
      </w:r>
      <w:r w:rsidR="003A1058" w:rsidRPr="00F5192C">
        <w:rPr>
          <w:rFonts w:ascii="Arial" w:hAnsi="Arial" w:cs="Arial"/>
          <w:color w:val="000000"/>
        </w:rPr>
        <w:t xml:space="preserve"> </w:t>
      </w:r>
      <w:r w:rsidR="000F4DF0" w:rsidRPr="00F5192C">
        <w:rPr>
          <w:rFonts w:ascii="Arial" w:hAnsi="Arial" w:cs="Arial"/>
          <w:color w:val="000000"/>
        </w:rPr>
        <w:t>Wagner &amp; Sakovits, 1986)</w:t>
      </w:r>
      <w:r w:rsidR="0056294E" w:rsidRPr="00F5192C">
        <w:rPr>
          <w:rFonts w:ascii="Arial" w:hAnsi="Arial" w:cs="Arial"/>
          <w:color w:val="000000"/>
        </w:rPr>
        <w:t xml:space="preserve">. </w:t>
      </w:r>
      <w:r w:rsidR="00F5192C">
        <w:rPr>
          <w:rFonts w:ascii="Arial" w:hAnsi="Arial" w:cs="Arial"/>
          <w:color w:val="000000"/>
        </w:rPr>
        <w:t xml:space="preserve">As a general rule, the more difficult a task is, the more likely an infant is to show a familiarity preference (Thiessen &amp; Saffran, 2003).  </w:t>
      </w:r>
    </w:p>
    <w:p w14:paraId="3F1E2B2B" w14:textId="77777777" w:rsidR="007B73E8" w:rsidRPr="007B73E8" w:rsidRDefault="007B73E8" w:rsidP="000701D4">
      <w:pPr>
        <w:widowControl w:val="0"/>
        <w:tabs>
          <w:tab w:val="left" w:pos="220"/>
          <w:tab w:val="left" w:pos="720"/>
        </w:tabs>
        <w:autoSpaceDE w:val="0"/>
        <w:autoSpaceDN w:val="0"/>
        <w:adjustRightInd w:val="0"/>
        <w:spacing w:line="360" w:lineRule="atLeast"/>
        <w:rPr>
          <w:rFonts w:ascii="Arial" w:hAnsi="Arial" w:cs="Arial"/>
          <w:color w:val="000000"/>
        </w:rPr>
      </w:pPr>
    </w:p>
    <w:p w14:paraId="0FC178D4" w14:textId="6929D217" w:rsidR="0015357B" w:rsidRDefault="007B73E8" w:rsidP="000701D4">
      <w:pPr>
        <w:pStyle w:val="ListParagraph"/>
        <w:widowControl w:val="0"/>
        <w:numPr>
          <w:ilvl w:val="0"/>
          <w:numId w:val="3"/>
        </w:numPr>
        <w:tabs>
          <w:tab w:val="left" w:pos="220"/>
          <w:tab w:val="left" w:pos="720"/>
        </w:tabs>
        <w:autoSpaceDE w:val="0"/>
        <w:autoSpaceDN w:val="0"/>
        <w:adjustRightInd w:val="0"/>
        <w:spacing w:after="320" w:line="360" w:lineRule="auto"/>
        <w:ind w:left="360"/>
        <w:rPr>
          <w:rFonts w:ascii="Arial" w:hAnsi="Arial" w:cs="Arial"/>
          <w:color w:val="000000"/>
        </w:rPr>
      </w:pPr>
      <w:r>
        <w:rPr>
          <w:rFonts w:ascii="Arial" w:hAnsi="Arial" w:cs="Arial"/>
          <w:color w:val="000000"/>
        </w:rPr>
        <w:t xml:space="preserve"> </w:t>
      </w:r>
      <w:r w:rsidR="0042575A">
        <w:rPr>
          <w:rFonts w:ascii="Arial" w:hAnsi="Arial" w:cs="Arial"/>
          <w:color w:val="000000"/>
        </w:rPr>
        <w:t xml:space="preserve"> </w:t>
      </w:r>
      <w:r w:rsidR="005627F3">
        <w:rPr>
          <w:rFonts w:ascii="Arial" w:hAnsi="Arial" w:cs="Arial"/>
          <w:color w:val="000000"/>
        </w:rPr>
        <w:t xml:space="preserve">We will describe the most common </w:t>
      </w:r>
      <w:r w:rsidR="00F5192C">
        <w:rPr>
          <w:rFonts w:ascii="Arial" w:hAnsi="Arial" w:cs="Arial"/>
          <w:color w:val="000000"/>
        </w:rPr>
        <w:t>factors inducing</w:t>
      </w:r>
      <w:r w:rsidR="006622B9">
        <w:rPr>
          <w:rFonts w:ascii="Arial" w:hAnsi="Arial" w:cs="Arial"/>
          <w:color w:val="000000"/>
        </w:rPr>
        <w:t xml:space="preserve"> a flip in preference in looking time studies</w:t>
      </w:r>
      <w:r w:rsidR="00F5192C">
        <w:rPr>
          <w:rFonts w:ascii="Arial" w:hAnsi="Arial" w:cs="Arial"/>
          <w:color w:val="000000"/>
        </w:rPr>
        <w:t>:</w:t>
      </w:r>
      <w:r w:rsidR="006622B9">
        <w:rPr>
          <w:rFonts w:ascii="Arial" w:hAnsi="Arial" w:cs="Arial"/>
          <w:color w:val="000000"/>
        </w:rPr>
        <w:t xml:space="preserve"> </w:t>
      </w:r>
    </w:p>
    <w:p w14:paraId="69BB61B3" w14:textId="6CD10A11" w:rsidR="00C52F07" w:rsidRPr="007B73E8" w:rsidRDefault="00F5192C" w:rsidP="000701D4">
      <w:pPr>
        <w:pStyle w:val="ListParagraph"/>
        <w:widowControl w:val="0"/>
        <w:numPr>
          <w:ilvl w:val="0"/>
          <w:numId w:val="13"/>
        </w:numPr>
        <w:tabs>
          <w:tab w:val="left" w:pos="220"/>
          <w:tab w:val="left" w:pos="720"/>
        </w:tabs>
        <w:autoSpaceDE w:val="0"/>
        <w:autoSpaceDN w:val="0"/>
        <w:adjustRightInd w:val="0"/>
        <w:spacing w:after="320" w:line="360" w:lineRule="auto"/>
        <w:rPr>
          <w:rFonts w:ascii="Arial" w:hAnsi="Arial" w:cs="Arial"/>
          <w:color w:val="000000"/>
        </w:rPr>
      </w:pPr>
      <w:r w:rsidRPr="003829CA">
        <w:rPr>
          <w:rFonts w:ascii="Arial" w:hAnsi="Arial" w:cs="Arial"/>
          <w:b/>
          <w:i/>
          <w:color w:val="000000"/>
          <w:u w:val="single"/>
        </w:rPr>
        <w:t>Infants’ age</w:t>
      </w:r>
      <w:r>
        <w:rPr>
          <w:rFonts w:ascii="Arial" w:hAnsi="Arial" w:cs="Arial"/>
          <w:i/>
          <w:color w:val="000000"/>
          <w:u w:val="single"/>
        </w:rPr>
        <w:t>;</w:t>
      </w:r>
      <w:r w:rsidRPr="003829CA">
        <w:rPr>
          <w:rFonts w:ascii="Arial" w:hAnsi="Arial" w:cs="Arial"/>
          <w:color w:val="000000"/>
        </w:rPr>
        <w:t xml:space="preserve"> </w:t>
      </w:r>
      <w:r>
        <w:rPr>
          <w:rFonts w:ascii="Arial" w:hAnsi="Arial" w:cs="Arial"/>
          <w:color w:val="000000"/>
        </w:rPr>
        <w:t>younger infants</w:t>
      </w:r>
      <w:r w:rsidRPr="003829CA">
        <w:rPr>
          <w:rFonts w:ascii="Arial" w:hAnsi="Arial" w:cs="Arial"/>
          <w:color w:val="000000"/>
          <w:u w:val="single"/>
        </w:rPr>
        <w:t xml:space="preserve"> </w:t>
      </w:r>
      <w:r w:rsidR="0015357B">
        <w:rPr>
          <w:rFonts w:ascii="Arial" w:hAnsi="Arial" w:cs="Arial"/>
          <w:color w:val="000000"/>
        </w:rPr>
        <w:t>tend to show familiarity preference</w:t>
      </w:r>
      <w:r w:rsidR="007B73E8" w:rsidRPr="007B73E8">
        <w:rPr>
          <w:rFonts w:ascii="Arial" w:hAnsi="Arial" w:cs="Arial"/>
          <w:color w:val="000000"/>
        </w:rPr>
        <w:t xml:space="preserve">, as opposed to older </w:t>
      </w:r>
      <w:r w:rsidR="0015357B">
        <w:rPr>
          <w:rFonts w:ascii="Arial" w:hAnsi="Arial" w:cs="Arial"/>
          <w:color w:val="000000"/>
        </w:rPr>
        <w:t>ones</w:t>
      </w:r>
    </w:p>
    <w:p w14:paraId="389F0F45" w14:textId="77DB75E7" w:rsidR="00C52F07" w:rsidRPr="00940250" w:rsidRDefault="00F5192C" w:rsidP="00940250">
      <w:pPr>
        <w:pStyle w:val="ListParagraph"/>
        <w:widowControl w:val="0"/>
        <w:numPr>
          <w:ilvl w:val="0"/>
          <w:numId w:val="13"/>
        </w:numPr>
        <w:tabs>
          <w:tab w:val="left" w:pos="220"/>
          <w:tab w:val="left" w:pos="720"/>
        </w:tabs>
        <w:autoSpaceDE w:val="0"/>
        <w:autoSpaceDN w:val="0"/>
        <w:adjustRightInd w:val="0"/>
        <w:spacing w:line="360" w:lineRule="auto"/>
        <w:rPr>
          <w:rFonts w:ascii="Arial" w:hAnsi="Arial" w:cs="Arial"/>
          <w:color w:val="000000"/>
        </w:rPr>
      </w:pPr>
      <w:r w:rsidRPr="005E21A7">
        <w:rPr>
          <w:rFonts w:ascii="Arial" w:hAnsi="Arial" w:cs="Arial"/>
          <w:b/>
          <w:i/>
          <w:color w:val="000000"/>
          <w:u w:val="single"/>
        </w:rPr>
        <w:t>Length of exposure</w:t>
      </w:r>
      <w:r w:rsidRPr="005E21A7">
        <w:rPr>
          <w:rFonts w:ascii="Arial" w:hAnsi="Arial" w:cs="Arial"/>
          <w:color w:val="000000"/>
        </w:rPr>
        <w:t>; w</w:t>
      </w:r>
      <w:r w:rsidR="00110064" w:rsidRPr="009F6EA3">
        <w:rPr>
          <w:rFonts w:ascii="Arial" w:hAnsi="Arial" w:cs="Arial"/>
          <w:color w:val="000000"/>
        </w:rPr>
        <w:t>hen</w:t>
      </w:r>
      <w:r w:rsidR="00110064">
        <w:rPr>
          <w:rFonts w:ascii="Arial" w:hAnsi="Arial" w:cs="Arial"/>
          <w:color w:val="000000"/>
        </w:rPr>
        <w:t xml:space="preserve"> </w:t>
      </w:r>
      <w:r>
        <w:rPr>
          <w:rFonts w:ascii="Arial" w:hAnsi="Arial" w:cs="Arial"/>
          <w:color w:val="000000"/>
        </w:rPr>
        <w:t>exposure is short</w:t>
      </w:r>
      <w:r w:rsidR="00395550" w:rsidRPr="007B73E8">
        <w:rPr>
          <w:rFonts w:ascii="Arial" w:hAnsi="Arial" w:cs="Arial"/>
          <w:color w:val="000000"/>
        </w:rPr>
        <w:t xml:space="preserve">, </w:t>
      </w:r>
      <w:r w:rsidR="00110064">
        <w:rPr>
          <w:rFonts w:ascii="Arial" w:hAnsi="Arial" w:cs="Arial"/>
          <w:color w:val="000000"/>
        </w:rPr>
        <w:t xml:space="preserve">infants show familiarity </w:t>
      </w:r>
      <w:r w:rsidR="00110064">
        <w:rPr>
          <w:rFonts w:ascii="Arial" w:hAnsi="Arial" w:cs="Arial"/>
          <w:color w:val="000000"/>
        </w:rPr>
        <w:lastRenderedPageBreak/>
        <w:t>preference.</w:t>
      </w:r>
      <w:r w:rsidR="00437070">
        <w:rPr>
          <w:rFonts w:ascii="Arial" w:hAnsi="Arial" w:cs="Arial"/>
          <w:color w:val="000000"/>
        </w:rPr>
        <w:t xml:space="preserve"> </w:t>
      </w:r>
      <w:r w:rsidR="00940250">
        <w:rPr>
          <w:rFonts w:ascii="Arial" w:hAnsi="Arial" w:cs="Arial"/>
          <w:color w:val="000000"/>
        </w:rPr>
        <w:t xml:space="preserve">For instance, Thiessen et al. (2005) showed a flip in preference from familiarity to novelty after doubling the amount of time the infants were exposed to the stimulus. Length of exposure is, of course, related to the complexity of the stimulus. One could imagine that a sequentially-presented stimulus likely needs more time to be processed than a spatially-presented one, in which all components are simultaneously available. During sequential presentation, in fact, stimulus components must be stored in working memory, and continuously updated until getting to an overall representation of the object. </w:t>
      </w:r>
    </w:p>
    <w:p w14:paraId="66479036" w14:textId="53A4A3C9" w:rsidR="00F5192C" w:rsidRDefault="0032597E" w:rsidP="000701D4">
      <w:pPr>
        <w:pStyle w:val="ListParagraph"/>
        <w:widowControl w:val="0"/>
        <w:numPr>
          <w:ilvl w:val="0"/>
          <w:numId w:val="13"/>
        </w:numPr>
        <w:tabs>
          <w:tab w:val="left" w:pos="220"/>
          <w:tab w:val="left" w:pos="720"/>
        </w:tabs>
        <w:autoSpaceDE w:val="0"/>
        <w:autoSpaceDN w:val="0"/>
        <w:adjustRightInd w:val="0"/>
        <w:spacing w:line="360" w:lineRule="auto"/>
        <w:rPr>
          <w:rFonts w:ascii="Arial" w:hAnsi="Arial" w:cs="Arial"/>
          <w:color w:val="000000"/>
        </w:rPr>
      </w:pPr>
      <w:r>
        <w:rPr>
          <w:rFonts w:ascii="Arial" w:hAnsi="Arial" w:cs="Arial"/>
          <w:b/>
          <w:i/>
          <w:color w:val="000000"/>
          <w:u w:val="single"/>
        </w:rPr>
        <w:t xml:space="preserve">Task difficulty </w:t>
      </w:r>
      <w:r>
        <w:rPr>
          <w:rFonts w:ascii="Arial" w:hAnsi="Arial" w:cs="Arial"/>
          <w:color w:val="000000"/>
        </w:rPr>
        <w:t xml:space="preserve">which comprises different other factors like complexity of the learning problem, length/type of stimuli used, length of exposure </w:t>
      </w:r>
      <w:r w:rsidR="00F5192C">
        <w:rPr>
          <w:rFonts w:ascii="Arial" w:hAnsi="Arial" w:cs="Arial"/>
          <w:color w:val="000000"/>
        </w:rPr>
        <w:t>(e.g., Aslin, 2000; Hunter &amp; Ames, 1988; Saffran</w:t>
      </w:r>
      <w:r w:rsidR="00632AFC">
        <w:rPr>
          <w:rFonts w:ascii="Arial" w:hAnsi="Arial" w:cs="Arial"/>
          <w:color w:val="000000"/>
        </w:rPr>
        <w:t xml:space="preserve"> &amp; Thiessen</w:t>
      </w:r>
      <w:r w:rsidR="00F5192C">
        <w:rPr>
          <w:rFonts w:ascii="Arial" w:hAnsi="Arial" w:cs="Arial"/>
          <w:color w:val="000000"/>
        </w:rPr>
        <w:t>, 2003)</w:t>
      </w:r>
    </w:p>
    <w:p w14:paraId="60A593CC" w14:textId="6747938F" w:rsidR="008A2D1E" w:rsidRPr="005E21A7" w:rsidRDefault="009F6EA3" w:rsidP="005E21A7">
      <w:pPr>
        <w:pStyle w:val="ListParagraph"/>
        <w:widowControl w:val="0"/>
        <w:numPr>
          <w:ilvl w:val="0"/>
          <w:numId w:val="13"/>
        </w:numPr>
        <w:tabs>
          <w:tab w:val="left" w:pos="220"/>
          <w:tab w:val="left" w:pos="720"/>
        </w:tabs>
        <w:autoSpaceDE w:val="0"/>
        <w:autoSpaceDN w:val="0"/>
        <w:adjustRightInd w:val="0"/>
        <w:spacing w:line="360" w:lineRule="auto"/>
        <w:rPr>
          <w:rFonts w:ascii="Arial" w:hAnsi="Arial" w:cs="Arial"/>
          <w:color w:val="000000"/>
        </w:rPr>
      </w:pPr>
      <w:r w:rsidRPr="005E21A7">
        <w:rPr>
          <w:rFonts w:ascii="Arial" w:hAnsi="Arial" w:cs="Arial"/>
          <w:b/>
          <w:i/>
          <w:color w:val="000000"/>
          <w:u w:val="single"/>
        </w:rPr>
        <w:t>Stage of stimulus processing</w:t>
      </w:r>
      <w:r w:rsidRPr="005E21A7">
        <w:rPr>
          <w:rFonts w:ascii="Arial" w:hAnsi="Arial" w:cs="Arial"/>
          <w:i/>
          <w:color w:val="000000"/>
        </w:rPr>
        <w:t xml:space="preserve">; </w:t>
      </w:r>
      <w:r w:rsidR="008A2D1E" w:rsidRPr="00A31A7A">
        <w:rPr>
          <w:rFonts w:ascii="Arial" w:hAnsi="Arial" w:cs="Arial"/>
          <w:color w:val="000000"/>
        </w:rPr>
        <w:t xml:space="preserve">familiarity preference </w:t>
      </w:r>
      <w:r w:rsidR="00A31A7A" w:rsidRPr="00A31A7A">
        <w:rPr>
          <w:rFonts w:ascii="Arial" w:hAnsi="Arial" w:cs="Arial"/>
          <w:color w:val="000000"/>
        </w:rPr>
        <w:t xml:space="preserve">seems to </w:t>
      </w:r>
      <w:r w:rsidR="008A2D1E" w:rsidRPr="00A31A7A">
        <w:rPr>
          <w:rFonts w:ascii="Arial" w:hAnsi="Arial" w:cs="Arial"/>
          <w:color w:val="000000"/>
        </w:rPr>
        <w:t>occur</w:t>
      </w:r>
      <w:r w:rsidR="00A31A7A" w:rsidRPr="00A31A7A">
        <w:rPr>
          <w:rFonts w:ascii="Arial" w:hAnsi="Arial" w:cs="Arial"/>
          <w:color w:val="000000"/>
        </w:rPr>
        <w:t xml:space="preserve"> more </w:t>
      </w:r>
      <w:r>
        <w:rPr>
          <w:rFonts w:ascii="Arial" w:hAnsi="Arial" w:cs="Arial"/>
          <w:color w:val="000000"/>
        </w:rPr>
        <w:t xml:space="preserve">often </w:t>
      </w:r>
      <w:r w:rsidR="008A2D1E" w:rsidRPr="00A31A7A">
        <w:rPr>
          <w:rFonts w:ascii="Arial" w:hAnsi="Arial" w:cs="Arial"/>
          <w:color w:val="000000"/>
        </w:rPr>
        <w:t xml:space="preserve">when </w:t>
      </w:r>
      <w:r w:rsidR="00A31A7A" w:rsidRPr="00A31A7A">
        <w:rPr>
          <w:rFonts w:ascii="Arial" w:hAnsi="Arial" w:cs="Arial"/>
          <w:color w:val="000000"/>
        </w:rPr>
        <w:t>infant</w:t>
      </w:r>
      <w:r>
        <w:rPr>
          <w:rFonts w:ascii="Arial" w:hAnsi="Arial" w:cs="Arial"/>
          <w:color w:val="000000"/>
        </w:rPr>
        <w:t>s are still processing the familiarization stimuli</w:t>
      </w:r>
      <w:r w:rsidR="00A31A7A" w:rsidRPr="00A31A7A">
        <w:rPr>
          <w:rFonts w:ascii="Arial" w:hAnsi="Arial" w:cs="Arial"/>
          <w:color w:val="000000"/>
        </w:rPr>
        <w:t xml:space="preserve"> by the time the test </w:t>
      </w:r>
      <w:r w:rsidR="005E21A7">
        <w:rPr>
          <w:rFonts w:ascii="Arial" w:hAnsi="Arial" w:cs="Arial"/>
          <w:color w:val="000000"/>
        </w:rPr>
        <w:t xml:space="preserve">phase </w:t>
      </w:r>
      <w:r w:rsidR="00A31A7A" w:rsidRPr="00A31A7A">
        <w:rPr>
          <w:rFonts w:ascii="Arial" w:hAnsi="Arial" w:cs="Arial"/>
          <w:color w:val="000000"/>
        </w:rPr>
        <w:t xml:space="preserve">begins. </w:t>
      </w:r>
      <w:r w:rsidR="005E21A7">
        <w:rPr>
          <w:rFonts w:ascii="Arial" w:hAnsi="Arial" w:cs="Arial"/>
          <w:color w:val="000000"/>
        </w:rPr>
        <w:t>In this case, i</w:t>
      </w:r>
      <w:r>
        <w:rPr>
          <w:rFonts w:ascii="Arial" w:hAnsi="Arial" w:cs="Arial"/>
          <w:color w:val="000000"/>
        </w:rPr>
        <w:t>t has been suggested that</w:t>
      </w:r>
      <w:r w:rsidR="005E21A7">
        <w:rPr>
          <w:rFonts w:ascii="Arial" w:hAnsi="Arial" w:cs="Arial"/>
          <w:color w:val="000000"/>
        </w:rPr>
        <w:t xml:space="preserve"> </w:t>
      </w:r>
      <w:r>
        <w:rPr>
          <w:rFonts w:ascii="Arial" w:hAnsi="Arial" w:cs="Arial"/>
          <w:color w:val="000000"/>
        </w:rPr>
        <w:t>infants start the test with a partial memory representation of the familiarization stimulus</w:t>
      </w:r>
      <w:r w:rsidR="005E21A7">
        <w:rPr>
          <w:rFonts w:ascii="Arial" w:hAnsi="Arial" w:cs="Arial"/>
          <w:color w:val="000000"/>
        </w:rPr>
        <w:t xml:space="preserve">, therefore </w:t>
      </w:r>
      <w:r w:rsidR="00AA7BAC">
        <w:rPr>
          <w:rFonts w:ascii="Arial" w:hAnsi="Arial" w:cs="Arial"/>
          <w:color w:val="000000"/>
        </w:rPr>
        <w:t>keep</w:t>
      </w:r>
      <w:r w:rsidR="005E21A7">
        <w:rPr>
          <w:rFonts w:ascii="Arial" w:hAnsi="Arial" w:cs="Arial"/>
          <w:color w:val="000000"/>
        </w:rPr>
        <w:t xml:space="preserve"> </w:t>
      </w:r>
      <w:r w:rsidR="00380718">
        <w:rPr>
          <w:rFonts w:ascii="Arial" w:hAnsi="Arial" w:cs="Arial"/>
          <w:color w:val="000000"/>
        </w:rPr>
        <w:t xml:space="preserve">being interested in the </w:t>
      </w:r>
      <w:r w:rsidR="005E21A7">
        <w:rPr>
          <w:rFonts w:ascii="Arial" w:hAnsi="Arial" w:cs="Arial"/>
          <w:color w:val="000000"/>
        </w:rPr>
        <w:t xml:space="preserve">familiar test stimulus to complete such representation. </w:t>
      </w:r>
      <w:r w:rsidR="008A2D1E" w:rsidRPr="005E21A7">
        <w:rPr>
          <w:rFonts w:ascii="Arial" w:hAnsi="Arial" w:cs="Arial"/>
          <w:color w:val="000000"/>
        </w:rPr>
        <w:t xml:space="preserve">In contrast, novelty preference occurs when processing is near completion (Roder, Bushnell &amp; Sasseville, 2000). </w:t>
      </w:r>
    </w:p>
    <w:p w14:paraId="508070B8" w14:textId="2A59C4DA" w:rsidR="00C52F07" w:rsidRDefault="00990470" w:rsidP="000701D4">
      <w:pPr>
        <w:pStyle w:val="ListParagraph"/>
        <w:widowControl w:val="0"/>
        <w:numPr>
          <w:ilvl w:val="0"/>
          <w:numId w:val="13"/>
        </w:numPr>
        <w:tabs>
          <w:tab w:val="left" w:pos="220"/>
          <w:tab w:val="left" w:pos="720"/>
        </w:tabs>
        <w:autoSpaceDE w:val="0"/>
        <w:autoSpaceDN w:val="0"/>
        <w:adjustRightInd w:val="0"/>
        <w:spacing w:line="360" w:lineRule="auto"/>
        <w:rPr>
          <w:rFonts w:ascii="Arial" w:hAnsi="Arial" w:cs="Arial"/>
          <w:color w:val="000000"/>
        </w:rPr>
      </w:pPr>
      <w:r w:rsidRPr="005E21A7">
        <w:rPr>
          <w:rFonts w:ascii="Arial" w:hAnsi="Arial" w:cs="Arial"/>
          <w:b/>
          <w:i/>
          <w:color w:val="000000"/>
          <w:u w:val="single"/>
        </w:rPr>
        <w:t>Match between familiarization and test stimuli</w:t>
      </w:r>
      <w:r>
        <w:rPr>
          <w:rFonts w:ascii="Arial" w:hAnsi="Arial" w:cs="Arial"/>
          <w:color w:val="000000"/>
        </w:rPr>
        <w:t>; when the</w:t>
      </w:r>
      <w:r w:rsidR="0032597E">
        <w:rPr>
          <w:rFonts w:ascii="Arial" w:hAnsi="Arial" w:cs="Arial"/>
          <w:color w:val="000000"/>
        </w:rPr>
        <w:t>re is a mismatch between familiarization and test items</w:t>
      </w:r>
      <w:r w:rsidRPr="005E21A7">
        <w:rPr>
          <w:rFonts w:ascii="Arial" w:hAnsi="Arial" w:cs="Arial"/>
          <w:color w:val="000000"/>
        </w:rPr>
        <w:t xml:space="preserve"> infants are more likely to show familiarity than novelty preference</w:t>
      </w:r>
      <w:r w:rsidR="00F13835" w:rsidRPr="008A2D1E">
        <w:rPr>
          <w:rFonts w:ascii="Arial" w:hAnsi="Arial" w:cs="Arial"/>
          <w:color w:val="000000"/>
        </w:rPr>
        <w:t xml:space="preserve"> </w:t>
      </w:r>
      <w:r w:rsidR="00395550" w:rsidRPr="008A2D1E">
        <w:rPr>
          <w:rFonts w:ascii="Arial" w:hAnsi="Arial" w:cs="Arial"/>
          <w:color w:val="000000"/>
        </w:rPr>
        <w:t>(Gi</w:t>
      </w:r>
      <w:r w:rsidR="00C52F07" w:rsidRPr="008A2D1E">
        <w:rPr>
          <w:rFonts w:ascii="Arial" w:hAnsi="Arial" w:cs="Arial"/>
          <w:color w:val="000000"/>
        </w:rPr>
        <w:t>bson &amp; Walker, 1984</w:t>
      </w:r>
      <w:r w:rsidR="0032597E">
        <w:rPr>
          <w:rFonts w:ascii="Arial" w:hAnsi="Arial" w:cs="Arial"/>
          <w:color w:val="000000"/>
        </w:rPr>
        <w:t xml:space="preserve">; see also Thiessen &amp; Saffran, </w:t>
      </w:r>
      <w:r w:rsidR="0032597E" w:rsidRPr="00D25A61">
        <w:rPr>
          <w:rFonts w:ascii="Arial" w:hAnsi="Arial" w:cs="Arial"/>
          <w:color w:val="000000"/>
        </w:rPr>
        <w:t>2003</w:t>
      </w:r>
      <w:r w:rsidR="00C52F07" w:rsidRPr="00D25A61">
        <w:rPr>
          <w:rFonts w:ascii="Arial" w:hAnsi="Arial" w:cs="Arial"/>
          <w:color w:val="000000"/>
        </w:rPr>
        <w:t>)</w:t>
      </w:r>
      <w:r w:rsidRPr="00D25A61">
        <w:rPr>
          <w:rFonts w:ascii="Arial" w:hAnsi="Arial" w:cs="Arial"/>
          <w:color w:val="000000"/>
        </w:rPr>
        <w:t xml:space="preserve">. </w:t>
      </w:r>
    </w:p>
    <w:p w14:paraId="3FBFF02A" w14:textId="77777777" w:rsidR="000D78E4" w:rsidRPr="00C83413" w:rsidRDefault="000D78E4" w:rsidP="00C83413">
      <w:pPr>
        <w:widowControl w:val="0"/>
        <w:tabs>
          <w:tab w:val="left" w:pos="220"/>
          <w:tab w:val="left" w:pos="720"/>
        </w:tabs>
        <w:autoSpaceDE w:val="0"/>
        <w:autoSpaceDN w:val="0"/>
        <w:adjustRightInd w:val="0"/>
        <w:spacing w:line="360" w:lineRule="auto"/>
        <w:ind w:left="360"/>
        <w:rPr>
          <w:rFonts w:ascii="Arial" w:hAnsi="Arial" w:cs="Arial"/>
          <w:color w:val="000000"/>
        </w:rPr>
      </w:pPr>
    </w:p>
    <w:p w14:paraId="3BA0CD37" w14:textId="7110CDB9" w:rsidR="0031107B" w:rsidRPr="00380718" w:rsidRDefault="002B10F4" w:rsidP="00380718">
      <w:pPr>
        <w:pStyle w:val="ListParagraph"/>
        <w:numPr>
          <w:ilvl w:val="0"/>
          <w:numId w:val="12"/>
        </w:numPr>
        <w:spacing w:line="360" w:lineRule="auto"/>
        <w:rPr>
          <w:rFonts w:ascii="Arial" w:hAnsi="Arial" w:cs="Arial"/>
          <w:highlight w:val="yellow"/>
        </w:rPr>
      </w:pPr>
      <w:r w:rsidRPr="000D78E4">
        <w:rPr>
          <w:rFonts w:ascii="Arial" w:hAnsi="Arial" w:cs="Arial"/>
          <w:color w:val="000000"/>
        </w:rPr>
        <w:t xml:space="preserve">An important aspect to </w:t>
      </w:r>
      <w:r w:rsidR="00C673CA" w:rsidRPr="000D78E4">
        <w:rPr>
          <w:rFonts w:ascii="Arial" w:hAnsi="Arial" w:cs="Arial"/>
          <w:color w:val="000000"/>
        </w:rPr>
        <w:t>consider</w:t>
      </w:r>
      <w:r w:rsidRPr="000D78E4">
        <w:rPr>
          <w:rFonts w:ascii="Arial" w:hAnsi="Arial" w:cs="Arial"/>
          <w:color w:val="000000"/>
        </w:rPr>
        <w:t xml:space="preserve"> when interpreting differences in direction of</w:t>
      </w:r>
      <w:r w:rsidRPr="00D25A61">
        <w:rPr>
          <w:rFonts w:ascii="Arial" w:hAnsi="Arial" w:cs="Arial"/>
          <w:color w:val="000000"/>
        </w:rPr>
        <w:t xml:space="preserve"> preference is the type of </w:t>
      </w:r>
      <w:r w:rsidR="00A629AF" w:rsidRPr="00D25A61">
        <w:rPr>
          <w:rFonts w:ascii="Arial" w:hAnsi="Arial" w:cs="Arial"/>
          <w:i/>
          <w:color w:val="000000"/>
        </w:rPr>
        <w:t xml:space="preserve">paradigm </w:t>
      </w:r>
      <w:r w:rsidR="00A629AF" w:rsidRPr="00D25A61">
        <w:rPr>
          <w:rFonts w:ascii="Arial" w:hAnsi="Arial" w:cs="Arial"/>
          <w:color w:val="000000"/>
        </w:rPr>
        <w:t>used to run the study</w:t>
      </w:r>
      <w:r w:rsidR="002C0372" w:rsidRPr="00D25A61">
        <w:rPr>
          <w:rFonts w:ascii="Arial" w:hAnsi="Arial" w:cs="Arial"/>
          <w:color w:val="000000"/>
        </w:rPr>
        <w:t xml:space="preserve">. Habituation </w:t>
      </w:r>
      <w:r w:rsidR="00A629AF" w:rsidRPr="00D25A61">
        <w:rPr>
          <w:rFonts w:ascii="Arial" w:hAnsi="Arial" w:cs="Arial"/>
          <w:color w:val="000000"/>
        </w:rPr>
        <w:t xml:space="preserve">(Jeffrey &amp; Cohen, 1976) </w:t>
      </w:r>
      <w:r w:rsidR="002C0372" w:rsidRPr="00D25A61">
        <w:rPr>
          <w:rFonts w:ascii="Arial" w:hAnsi="Arial" w:cs="Arial"/>
          <w:color w:val="000000"/>
        </w:rPr>
        <w:t>and HeadTurn Preference Procedure</w:t>
      </w:r>
      <w:r w:rsidR="00276554" w:rsidRPr="00D25A61">
        <w:rPr>
          <w:rFonts w:ascii="Arial" w:hAnsi="Arial" w:cs="Arial"/>
          <w:color w:val="000000"/>
        </w:rPr>
        <w:t xml:space="preserve"> </w:t>
      </w:r>
      <w:r w:rsidR="00A629AF" w:rsidRPr="00D25A61">
        <w:rPr>
          <w:rFonts w:ascii="Arial" w:hAnsi="Arial" w:cs="Arial"/>
          <w:color w:val="000000"/>
        </w:rPr>
        <w:t>(</w:t>
      </w:r>
      <w:r w:rsidR="00A532C6">
        <w:rPr>
          <w:rFonts w:ascii="Arial" w:hAnsi="Arial" w:cs="Arial"/>
          <w:color w:val="000000"/>
        </w:rPr>
        <w:t>Kemler-Nelson et al</w:t>
      </w:r>
      <w:r w:rsidR="00952892" w:rsidRPr="00D25A61">
        <w:rPr>
          <w:rFonts w:ascii="Arial" w:hAnsi="Arial" w:cs="Arial"/>
          <w:color w:val="000000"/>
        </w:rPr>
        <w:t>, 1995)</w:t>
      </w:r>
      <w:r w:rsidR="00A629AF" w:rsidRPr="00D25A61">
        <w:rPr>
          <w:rFonts w:ascii="Arial" w:hAnsi="Arial" w:cs="Arial"/>
          <w:color w:val="000000"/>
        </w:rPr>
        <w:t xml:space="preserve"> are the most common methods in infant behavioral research</w:t>
      </w:r>
      <w:r w:rsidR="00380718">
        <w:rPr>
          <w:rFonts w:ascii="Arial" w:hAnsi="Arial" w:cs="Arial"/>
          <w:color w:val="000000"/>
        </w:rPr>
        <w:t>. T</w:t>
      </w:r>
      <w:r w:rsidR="00A629AF" w:rsidRPr="00D25A61">
        <w:rPr>
          <w:rFonts w:ascii="Arial" w:hAnsi="Arial" w:cs="Arial"/>
          <w:color w:val="000000"/>
        </w:rPr>
        <w:t xml:space="preserve">he rationale of </w:t>
      </w:r>
      <w:r w:rsidR="00380718">
        <w:rPr>
          <w:rFonts w:ascii="Arial" w:hAnsi="Arial" w:cs="Arial"/>
          <w:color w:val="000000"/>
        </w:rPr>
        <w:t>these</w:t>
      </w:r>
      <w:r w:rsidR="00380718" w:rsidRPr="00D25A61">
        <w:rPr>
          <w:rFonts w:ascii="Arial" w:hAnsi="Arial" w:cs="Arial"/>
          <w:color w:val="000000"/>
        </w:rPr>
        <w:t xml:space="preserve"> </w:t>
      </w:r>
      <w:r w:rsidR="00A629AF" w:rsidRPr="00D25A61">
        <w:rPr>
          <w:rFonts w:ascii="Arial" w:hAnsi="Arial" w:cs="Arial"/>
          <w:color w:val="000000"/>
        </w:rPr>
        <w:t xml:space="preserve">methods is quite similar, </w:t>
      </w:r>
      <w:r w:rsidR="00380718">
        <w:rPr>
          <w:rFonts w:ascii="Arial" w:hAnsi="Arial" w:cs="Arial"/>
          <w:color w:val="000000"/>
        </w:rPr>
        <w:t xml:space="preserve">as </w:t>
      </w:r>
      <w:r w:rsidR="00A629AF" w:rsidRPr="00D25A61">
        <w:rPr>
          <w:rFonts w:ascii="Arial" w:hAnsi="Arial" w:cs="Arial"/>
          <w:color w:val="000000"/>
        </w:rPr>
        <w:t xml:space="preserve">they both test discrimination between two stimuli, however their familiarization phase is different. </w:t>
      </w:r>
      <w:r w:rsidR="00380718">
        <w:rPr>
          <w:rFonts w:ascii="Arial" w:hAnsi="Arial" w:cs="Arial"/>
        </w:rPr>
        <w:t xml:space="preserve">In Habituation, </w:t>
      </w:r>
      <w:r w:rsidR="00380718" w:rsidRPr="006A577A">
        <w:rPr>
          <w:rFonts w:ascii="Arial" w:hAnsi="Arial" w:cs="Arial"/>
          <w:color w:val="000000"/>
        </w:rPr>
        <w:t xml:space="preserve">familiarization terminates once the infant spontaneously stops looking at the familiar stimulus, </w:t>
      </w:r>
      <w:r w:rsidR="00FE70E4">
        <w:rPr>
          <w:rFonts w:ascii="Arial" w:hAnsi="Arial" w:cs="Arial"/>
          <w:color w:val="000000"/>
        </w:rPr>
        <w:t xml:space="preserve">thus, </w:t>
      </w:r>
      <w:r w:rsidR="00380718" w:rsidRPr="006A577A">
        <w:rPr>
          <w:rFonts w:ascii="Arial" w:hAnsi="Arial" w:cs="Arial"/>
          <w:color w:val="000000"/>
        </w:rPr>
        <w:t xml:space="preserve">likely when learning is completed. </w:t>
      </w:r>
      <w:r w:rsidR="00380718">
        <w:rPr>
          <w:rFonts w:ascii="Arial" w:hAnsi="Arial" w:cs="Arial"/>
          <w:color w:val="000000"/>
        </w:rPr>
        <w:t xml:space="preserve">Whereas in HeadTurn, </w:t>
      </w:r>
      <w:commentRangeStart w:id="2"/>
      <w:commentRangeStart w:id="3"/>
      <w:r w:rsidR="00380718" w:rsidRPr="006A577A">
        <w:rPr>
          <w:rFonts w:ascii="Arial" w:hAnsi="Arial" w:cs="Arial"/>
          <w:color w:val="000000"/>
        </w:rPr>
        <w:t xml:space="preserve">familiarization </w:t>
      </w:r>
      <w:r w:rsidR="00380718" w:rsidRPr="006A577A">
        <w:rPr>
          <w:rFonts w:ascii="Arial" w:hAnsi="Arial" w:cs="Arial"/>
          <w:color w:val="000000"/>
        </w:rPr>
        <w:lastRenderedPageBreak/>
        <w:t>consists of a fixed amount of exposure to the stimulus</w:t>
      </w:r>
      <w:commentRangeEnd w:id="2"/>
      <w:r w:rsidR="00744BB2">
        <w:rPr>
          <w:rStyle w:val="CommentReference"/>
        </w:rPr>
        <w:commentReference w:id="2"/>
      </w:r>
      <w:commentRangeEnd w:id="3"/>
      <w:r w:rsidR="009F6F15">
        <w:rPr>
          <w:rStyle w:val="CommentReference"/>
        </w:rPr>
        <w:commentReference w:id="3"/>
      </w:r>
      <w:r w:rsidR="00380718" w:rsidRPr="006A577A">
        <w:rPr>
          <w:rFonts w:ascii="Arial" w:hAnsi="Arial" w:cs="Arial"/>
          <w:color w:val="000000"/>
        </w:rPr>
        <w:t>, with no direct measure of whether infants have completed the learning process before testing</w:t>
      </w:r>
      <w:r w:rsidR="00380718">
        <w:rPr>
          <w:rFonts w:ascii="Arial" w:hAnsi="Arial" w:cs="Arial"/>
          <w:color w:val="000000"/>
        </w:rPr>
        <w:t>. This difference seems to affect post-familiarization preferences. H</w:t>
      </w:r>
      <w:r w:rsidRPr="00380718">
        <w:rPr>
          <w:rFonts w:ascii="Arial" w:hAnsi="Arial" w:cs="Arial"/>
          <w:color w:val="000000"/>
        </w:rPr>
        <w:t xml:space="preserve">abituation </w:t>
      </w:r>
      <w:r w:rsidR="00A629AF" w:rsidRPr="00380718">
        <w:rPr>
          <w:rFonts w:ascii="Arial" w:hAnsi="Arial" w:cs="Arial"/>
          <w:color w:val="000000"/>
        </w:rPr>
        <w:t xml:space="preserve">normally </w:t>
      </w:r>
      <w:r w:rsidRPr="00380718">
        <w:rPr>
          <w:rFonts w:ascii="Arial" w:hAnsi="Arial" w:cs="Arial"/>
          <w:color w:val="000000"/>
        </w:rPr>
        <w:t>predicts novelty preference at test</w:t>
      </w:r>
      <w:r w:rsidR="00380718">
        <w:rPr>
          <w:rFonts w:ascii="Arial" w:hAnsi="Arial" w:cs="Arial"/>
          <w:color w:val="000000"/>
        </w:rPr>
        <w:t xml:space="preserve">, since stimulus processing is likely to be over by the time infants begin the testing phase </w:t>
      </w:r>
      <w:r w:rsidR="0031107B" w:rsidRPr="00380718">
        <w:rPr>
          <w:rFonts w:ascii="Arial" w:hAnsi="Arial" w:cs="Arial"/>
          <w:color w:val="000000"/>
        </w:rPr>
        <w:t>(although some cases of post-habituation familiarity preferences have been reported in the literature</w:t>
      </w:r>
      <w:r w:rsidR="00355B6A" w:rsidRPr="00380718">
        <w:rPr>
          <w:rFonts w:ascii="Arial" w:hAnsi="Arial" w:cs="Arial"/>
          <w:color w:val="000000"/>
        </w:rPr>
        <w:t xml:space="preserve">, </w:t>
      </w:r>
      <w:r w:rsidR="0031107B" w:rsidRPr="00380718">
        <w:rPr>
          <w:rFonts w:ascii="Arial" w:hAnsi="Arial" w:cs="Arial"/>
          <w:color w:val="000000"/>
        </w:rPr>
        <w:t xml:space="preserve">e.g., </w:t>
      </w:r>
      <w:r w:rsidR="00355B6A" w:rsidRPr="00380718">
        <w:rPr>
          <w:rFonts w:ascii="Arial" w:hAnsi="Arial" w:cs="Arial"/>
          <w:color w:val="000000"/>
        </w:rPr>
        <w:t>Fiser &amp; Aslin, 2000</w:t>
      </w:r>
      <w:r w:rsidR="0031107B" w:rsidRPr="00380718">
        <w:rPr>
          <w:rFonts w:ascii="Arial" w:hAnsi="Arial" w:cs="Arial"/>
          <w:color w:val="000000"/>
        </w:rPr>
        <w:t>)</w:t>
      </w:r>
      <w:r w:rsidR="00E4728B">
        <w:rPr>
          <w:rFonts w:ascii="Arial" w:hAnsi="Arial" w:cs="Arial"/>
          <w:color w:val="000000"/>
        </w:rPr>
        <w:t>. In</w:t>
      </w:r>
      <w:r w:rsidR="00380718">
        <w:rPr>
          <w:rFonts w:ascii="Arial" w:hAnsi="Arial" w:cs="Arial"/>
          <w:color w:val="000000"/>
        </w:rPr>
        <w:t xml:space="preserve"> contrast, </w:t>
      </w:r>
      <w:r w:rsidR="00876F6D" w:rsidRPr="00380718">
        <w:rPr>
          <w:rFonts w:ascii="Arial" w:hAnsi="Arial" w:cs="Arial"/>
          <w:color w:val="000000"/>
        </w:rPr>
        <w:t>HeadTurn</w:t>
      </w:r>
      <w:r w:rsidRPr="00380718">
        <w:rPr>
          <w:rFonts w:ascii="Arial" w:hAnsi="Arial" w:cs="Arial"/>
          <w:color w:val="000000"/>
        </w:rPr>
        <w:t xml:space="preserve"> </w:t>
      </w:r>
      <w:r w:rsidR="00380718">
        <w:rPr>
          <w:rFonts w:ascii="Arial" w:hAnsi="Arial" w:cs="Arial"/>
          <w:color w:val="000000"/>
        </w:rPr>
        <w:t>seems to be</w:t>
      </w:r>
      <w:r w:rsidR="00380718" w:rsidRPr="00380718">
        <w:rPr>
          <w:rFonts w:ascii="Arial" w:hAnsi="Arial" w:cs="Arial"/>
          <w:color w:val="000000"/>
        </w:rPr>
        <w:t xml:space="preserve"> </w:t>
      </w:r>
      <w:r w:rsidRPr="00380718">
        <w:rPr>
          <w:rFonts w:ascii="Arial" w:hAnsi="Arial" w:cs="Arial"/>
          <w:color w:val="000000"/>
        </w:rPr>
        <w:t xml:space="preserve">less sensitive to </w:t>
      </w:r>
      <w:r w:rsidR="00380718">
        <w:rPr>
          <w:rFonts w:ascii="Arial" w:hAnsi="Arial" w:cs="Arial"/>
          <w:color w:val="000000"/>
        </w:rPr>
        <w:t>directionality as</w:t>
      </w:r>
      <w:r w:rsidR="00FE70E4">
        <w:rPr>
          <w:rFonts w:ascii="Arial" w:hAnsi="Arial" w:cs="Arial"/>
          <w:color w:val="000000"/>
        </w:rPr>
        <w:t xml:space="preserve"> </w:t>
      </w:r>
      <w:r w:rsidR="00380718">
        <w:rPr>
          <w:rFonts w:ascii="Arial" w:hAnsi="Arial" w:cs="Arial"/>
          <w:color w:val="000000"/>
        </w:rPr>
        <w:t xml:space="preserve">it is difficult to predict </w:t>
      </w:r>
      <w:r w:rsidR="0018650C">
        <w:rPr>
          <w:rFonts w:ascii="Arial" w:hAnsi="Arial" w:cs="Arial"/>
          <w:color w:val="000000"/>
        </w:rPr>
        <w:t xml:space="preserve">how much exposure infants will need to discriminate at test. </w:t>
      </w:r>
    </w:p>
    <w:p w14:paraId="6657C22E" w14:textId="77777777" w:rsidR="002B10F4" w:rsidRPr="00661DEF" w:rsidRDefault="002B10F4" w:rsidP="0031107B"/>
    <w:p w14:paraId="7751AC6E" w14:textId="23C204DD" w:rsidR="002314D9" w:rsidRPr="00CC252A" w:rsidRDefault="00E05964" w:rsidP="00CC252A">
      <w:pPr>
        <w:pStyle w:val="ListParagraph"/>
        <w:widowControl w:val="0"/>
        <w:numPr>
          <w:ilvl w:val="0"/>
          <w:numId w:val="12"/>
        </w:numPr>
        <w:tabs>
          <w:tab w:val="left" w:pos="220"/>
          <w:tab w:val="left" w:pos="720"/>
        </w:tabs>
        <w:autoSpaceDE w:val="0"/>
        <w:autoSpaceDN w:val="0"/>
        <w:adjustRightInd w:val="0"/>
        <w:spacing w:after="320" w:line="360" w:lineRule="auto"/>
        <w:rPr>
          <w:rFonts w:ascii="Arial" w:hAnsi="Arial" w:cs="Arial"/>
          <w:color w:val="000000"/>
        </w:rPr>
      </w:pPr>
      <w:r w:rsidRPr="00D84CED">
        <w:rPr>
          <w:rFonts w:ascii="Arial" w:hAnsi="Arial" w:cs="Arial"/>
          <w:color w:val="000000"/>
        </w:rPr>
        <w:t>In the last part of the Intro</w:t>
      </w:r>
      <w:r w:rsidR="00B26906" w:rsidRPr="00D84CED">
        <w:rPr>
          <w:rFonts w:ascii="Arial" w:hAnsi="Arial" w:cs="Arial"/>
          <w:color w:val="000000"/>
        </w:rPr>
        <w:t>duction</w:t>
      </w:r>
      <w:r w:rsidRPr="00D84CED">
        <w:rPr>
          <w:rFonts w:ascii="Arial" w:hAnsi="Arial" w:cs="Arial"/>
          <w:color w:val="000000"/>
        </w:rPr>
        <w:t>, w</w:t>
      </w:r>
      <w:r w:rsidR="007B73E8" w:rsidRPr="00D84CED">
        <w:rPr>
          <w:rFonts w:ascii="Arial" w:hAnsi="Arial" w:cs="Arial"/>
          <w:color w:val="000000"/>
        </w:rPr>
        <w:t xml:space="preserve">e will </w:t>
      </w:r>
      <w:r w:rsidR="0099388A" w:rsidRPr="00D84CED">
        <w:rPr>
          <w:rFonts w:ascii="Arial" w:hAnsi="Arial" w:cs="Arial"/>
          <w:color w:val="000000"/>
        </w:rPr>
        <w:t xml:space="preserve">outline the purpose of this article: </w:t>
      </w:r>
      <w:r w:rsidR="0030112E" w:rsidRPr="00D84CED">
        <w:rPr>
          <w:rFonts w:ascii="Arial" w:hAnsi="Arial" w:cs="Arial"/>
          <w:color w:val="000000"/>
        </w:rPr>
        <w:t xml:space="preserve">to propose </w:t>
      </w:r>
      <w:commentRangeStart w:id="4"/>
      <w:r w:rsidR="0030112E" w:rsidRPr="00D84CED">
        <w:rPr>
          <w:rFonts w:ascii="Arial" w:hAnsi="Arial" w:cs="Arial"/>
          <w:color w:val="000000"/>
        </w:rPr>
        <w:t xml:space="preserve">an additional </w:t>
      </w:r>
      <w:r w:rsidR="00661DEF" w:rsidRPr="00D84CED">
        <w:rPr>
          <w:rFonts w:ascii="Arial" w:hAnsi="Arial" w:cs="Arial"/>
          <w:color w:val="000000"/>
        </w:rPr>
        <w:t xml:space="preserve">factor </w:t>
      </w:r>
      <w:commentRangeEnd w:id="4"/>
      <w:r w:rsidR="009F6F15">
        <w:rPr>
          <w:rStyle w:val="CommentReference"/>
        </w:rPr>
        <w:commentReference w:id="4"/>
      </w:r>
      <w:r w:rsidR="0030112E" w:rsidRPr="00D84CED">
        <w:rPr>
          <w:rFonts w:ascii="Arial" w:hAnsi="Arial" w:cs="Arial"/>
          <w:color w:val="000000"/>
        </w:rPr>
        <w:t>that would explain a flip in preference</w:t>
      </w:r>
      <w:r w:rsidR="003C4061">
        <w:rPr>
          <w:rFonts w:ascii="Arial" w:hAnsi="Arial" w:cs="Arial"/>
          <w:color w:val="000000"/>
        </w:rPr>
        <w:t xml:space="preserve"> </w:t>
      </w:r>
      <w:r w:rsidR="00911E3F">
        <w:rPr>
          <w:rFonts w:ascii="Arial" w:hAnsi="Arial" w:cs="Arial"/>
          <w:color w:val="000000"/>
        </w:rPr>
        <w:t xml:space="preserve">from novelty to familiarity, </w:t>
      </w:r>
      <w:r w:rsidR="0030112E" w:rsidRPr="00D84CED">
        <w:rPr>
          <w:rFonts w:ascii="Arial" w:hAnsi="Arial" w:cs="Arial"/>
          <w:color w:val="000000"/>
        </w:rPr>
        <w:t xml:space="preserve">in </w:t>
      </w:r>
      <w:r w:rsidRPr="00D84CED">
        <w:rPr>
          <w:rFonts w:ascii="Arial" w:hAnsi="Arial" w:cs="Arial"/>
          <w:color w:val="000000"/>
        </w:rPr>
        <w:t xml:space="preserve">infant </w:t>
      </w:r>
      <w:r w:rsidR="0030112E" w:rsidRPr="00D84CED">
        <w:rPr>
          <w:rFonts w:ascii="Arial" w:hAnsi="Arial" w:cs="Arial"/>
          <w:color w:val="000000"/>
        </w:rPr>
        <w:t xml:space="preserve">learning studies. We will suggest </w:t>
      </w:r>
      <w:r w:rsidR="008F31FC" w:rsidRPr="00D84CED">
        <w:rPr>
          <w:rFonts w:ascii="Arial" w:hAnsi="Arial" w:cs="Arial"/>
          <w:color w:val="000000"/>
        </w:rPr>
        <w:t xml:space="preserve">that </w:t>
      </w:r>
      <w:r w:rsidR="008F31FC" w:rsidRPr="00D84CED">
        <w:rPr>
          <w:rFonts w:ascii="Arial" w:hAnsi="Arial" w:cs="Arial"/>
          <w:b/>
          <w:color w:val="000000"/>
        </w:rPr>
        <w:t>prior experience with the experimental setting</w:t>
      </w:r>
      <w:r w:rsidR="008F31FC" w:rsidRPr="00D84CED">
        <w:rPr>
          <w:rFonts w:ascii="Arial" w:hAnsi="Arial" w:cs="Arial"/>
          <w:color w:val="000000"/>
        </w:rPr>
        <w:t xml:space="preserve"> </w:t>
      </w:r>
      <w:r w:rsidRPr="00D84CED">
        <w:rPr>
          <w:rFonts w:ascii="Arial" w:hAnsi="Arial" w:cs="Arial"/>
          <w:color w:val="000000"/>
        </w:rPr>
        <w:t>influence</w:t>
      </w:r>
      <w:r w:rsidR="003C4061">
        <w:rPr>
          <w:rFonts w:ascii="Arial" w:hAnsi="Arial" w:cs="Arial"/>
          <w:color w:val="000000"/>
        </w:rPr>
        <w:t>s</w:t>
      </w:r>
      <w:r w:rsidRPr="00D84CED">
        <w:rPr>
          <w:rFonts w:ascii="Arial" w:hAnsi="Arial" w:cs="Arial"/>
          <w:color w:val="000000"/>
        </w:rPr>
        <w:t xml:space="preserve"> infants’ direction of preference</w:t>
      </w:r>
      <w:r w:rsidR="008F31FC" w:rsidRPr="00D84CED">
        <w:rPr>
          <w:rFonts w:ascii="Arial" w:hAnsi="Arial" w:cs="Arial"/>
          <w:color w:val="000000"/>
        </w:rPr>
        <w:t xml:space="preserve">. </w:t>
      </w:r>
      <w:r w:rsidRPr="00D84CED">
        <w:rPr>
          <w:rFonts w:ascii="Arial" w:hAnsi="Arial" w:cs="Arial"/>
          <w:color w:val="000000"/>
        </w:rPr>
        <w:t xml:space="preserve">We hypothesized </w:t>
      </w:r>
      <w:r w:rsidR="008F31FC" w:rsidRPr="00D84CED">
        <w:rPr>
          <w:rFonts w:ascii="Arial" w:hAnsi="Arial" w:cs="Arial"/>
          <w:color w:val="000000"/>
        </w:rPr>
        <w:t xml:space="preserve">that infants </w:t>
      </w:r>
      <w:commentRangeStart w:id="5"/>
      <w:r w:rsidR="008F31FC" w:rsidRPr="00D84CED">
        <w:rPr>
          <w:rFonts w:ascii="Arial" w:hAnsi="Arial" w:cs="Arial"/>
          <w:color w:val="000000"/>
        </w:rPr>
        <w:t>who have already participated in HeadTurn stud</w:t>
      </w:r>
      <w:r w:rsidR="00661DEF" w:rsidRPr="00D84CED">
        <w:rPr>
          <w:rFonts w:ascii="Arial" w:hAnsi="Arial" w:cs="Arial"/>
          <w:color w:val="000000"/>
        </w:rPr>
        <w:t>ies</w:t>
      </w:r>
      <w:r w:rsidR="008F31FC" w:rsidRPr="00D84CED">
        <w:rPr>
          <w:rFonts w:ascii="Arial" w:hAnsi="Arial" w:cs="Arial"/>
          <w:color w:val="000000"/>
        </w:rPr>
        <w:t xml:space="preserve"> </w:t>
      </w:r>
      <w:commentRangeEnd w:id="5"/>
      <w:r w:rsidR="009F6F15">
        <w:rPr>
          <w:rStyle w:val="CommentReference"/>
        </w:rPr>
        <w:commentReference w:id="5"/>
      </w:r>
      <w:r w:rsidR="008F31FC" w:rsidRPr="00D84CED">
        <w:rPr>
          <w:rFonts w:ascii="Arial" w:hAnsi="Arial" w:cs="Arial"/>
          <w:color w:val="000000"/>
        </w:rPr>
        <w:t xml:space="preserve">are more likely to show novelty preference than infants who do not have </w:t>
      </w:r>
      <w:r w:rsidR="00FE6DC6">
        <w:rPr>
          <w:rFonts w:ascii="Arial" w:hAnsi="Arial" w:cs="Arial"/>
          <w:color w:val="000000"/>
        </w:rPr>
        <w:t>this</w:t>
      </w:r>
      <w:r w:rsidR="00FE6DC6" w:rsidRPr="00D84CED">
        <w:rPr>
          <w:rFonts w:ascii="Arial" w:hAnsi="Arial" w:cs="Arial"/>
          <w:color w:val="000000"/>
        </w:rPr>
        <w:t xml:space="preserve"> </w:t>
      </w:r>
      <w:r w:rsidR="0035581C" w:rsidRPr="00D84CED">
        <w:rPr>
          <w:rFonts w:ascii="Arial" w:hAnsi="Arial" w:cs="Arial"/>
          <w:color w:val="000000"/>
        </w:rPr>
        <w:t xml:space="preserve">previous </w:t>
      </w:r>
      <w:r w:rsidR="008F31FC" w:rsidRPr="00D84CED">
        <w:rPr>
          <w:rFonts w:ascii="Arial" w:hAnsi="Arial" w:cs="Arial"/>
          <w:color w:val="000000"/>
        </w:rPr>
        <w:t xml:space="preserve">experience. </w:t>
      </w:r>
      <w:r w:rsidR="00661DEF" w:rsidRPr="00D84CED">
        <w:rPr>
          <w:rFonts w:ascii="Arial" w:hAnsi="Arial" w:cs="Arial"/>
          <w:color w:val="000000"/>
        </w:rPr>
        <w:t>In HeadTurn studies, there are at least two type</w:t>
      </w:r>
      <w:ins w:id="6" w:author="Núria Sebastian Gallés" w:date="2019-06-11T15:12:00Z">
        <w:r w:rsidR="00C243E0">
          <w:rPr>
            <w:rFonts w:ascii="Arial" w:hAnsi="Arial" w:cs="Arial"/>
            <w:color w:val="000000"/>
          </w:rPr>
          <w:t>s</w:t>
        </w:r>
      </w:ins>
      <w:r w:rsidR="00661DEF" w:rsidRPr="00D84CED">
        <w:rPr>
          <w:rFonts w:ascii="Arial" w:hAnsi="Arial" w:cs="Arial"/>
          <w:color w:val="000000"/>
        </w:rPr>
        <w:t xml:space="preserve"> of information that must be encoded: </w:t>
      </w:r>
      <w:r w:rsidR="0035581C" w:rsidRPr="00D84CED">
        <w:rPr>
          <w:rFonts w:ascii="Arial" w:hAnsi="Arial" w:cs="Arial"/>
          <w:color w:val="000000"/>
        </w:rPr>
        <w:t xml:space="preserve">1) </w:t>
      </w:r>
      <w:r w:rsidR="008F31FC" w:rsidRPr="00D84CED">
        <w:rPr>
          <w:rFonts w:ascii="Arial" w:hAnsi="Arial" w:cs="Arial"/>
          <w:color w:val="000000"/>
        </w:rPr>
        <w:t>auditory</w:t>
      </w:r>
      <w:r w:rsidR="00332E37" w:rsidRPr="00D84CED">
        <w:rPr>
          <w:rFonts w:ascii="Arial" w:hAnsi="Arial" w:cs="Arial"/>
          <w:color w:val="000000"/>
        </w:rPr>
        <w:t xml:space="preserve"> </w:t>
      </w:r>
      <w:r w:rsidR="00661DEF" w:rsidRPr="00D84CED">
        <w:rPr>
          <w:rFonts w:ascii="Arial" w:hAnsi="Arial" w:cs="Arial"/>
          <w:color w:val="000000"/>
        </w:rPr>
        <w:t>–</w:t>
      </w:r>
      <w:r w:rsidR="0035581C" w:rsidRPr="00D84CED">
        <w:rPr>
          <w:rFonts w:ascii="Arial" w:hAnsi="Arial" w:cs="Arial"/>
          <w:color w:val="000000"/>
        </w:rPr>
        <w:t xml:space="preserve"> </w:t>
      </w:r>
      <w:r w:rsidR="00661DEF" w:rsidRPr="00D84CED">
        <w:rPr>
          <w:rFonts w:ascii="Arial" w:hAnsi="Arial" w:cs="Arial"/>
          <w:color w:val="000000"/>
        </w:rPr>
        <w:t xml:space="preserve">the </w:t>
      </w:r>
      <w:r w:rsidR="008F31FC" w:rsidRPr="00D84CED">
        <w:rPr>
          <w:rFonts w:ascii="Arial" w:hAnsi="Arial" w:cs="Arial"/>
          <w:color w:val="000000"/>
        </w:rPr>
        <w:t xml:space="preserve">“real” </w:t>
      </w:r>
      <w:r w:rsidR="00BC25A0" w:rsidRPr="00D84CED">
        <w:rPr>
          <w:rFonts w:ascii="Arial" w:hAnsi="Arial" w:cs="Arial"/>
          <w:color w:val="000000"/>
        </w:rPr>
        <w:t xml:space="preserve">stimuli </w:t>
      </w:r>
      <w:r w:rsidR="008F31FC" w:rsidRPr="00D84CED">
        <w:rPr>
          <w:rFonts w:ascii="Arial" w:hAnsi="Arial" w:cs="Arial"/>
          <w:color w:val="000000"/>
        </w:rPr>
        <w:t>of the study</w:t>
      </w:r>
      <w:r w:rsidR="00661DEF" w:rsidRPr="00D84CED">
        <w:rPr>
          <w:rFonts w:ascii="Arial" w:hAnsi="Arial" w:cs="Arial"/>
          <w:color w:val="000000"/>
        </w:rPr>
        <w:t xml:space="preserve"> (e.g., artificial languages, sequences of words or sounds)</w:t>
      </w:r>
      <w:r w:rsidR="008F31FC" w:rsidRPr="00D84CED">
        <w:rPr>
          <w:rFonts w:ascii="Arial" w:hAnsi="Arial" w:cs="Arial"/>
          <w:color w:val="000000"/>
        </w:rPr>
        <w:t xml:space="preserve">, and </w:t>
      </w:r>
      <w:r w:rsidR="0035581C" w:rsidRPr="00D84CED">
        <w:rPr>
          <w:rFonts w:ascii="Arial" w:hAnsi="Arial" w:cs="Arial"/>
          <w:color w:val="000000"/>
        </w:rPr>
        <w:t xml:space="preserve">2) </w:t>
      </w:r>
      <w:r w:rsidR="008F31FC" w:rsidRPr="00D84CED">
        <w:rPr>
          <w:rFonts w:ascii="Arial" w:hAnsi="Arial" w:cs="Arial"/>
          <w:color w:val="000000"/>
        </w:rPr>
        <w:t>visual</w:t>
      </w:r>
      <w:r w:rsidR="00332E37" w:rsidRPr="00D84CED">
        <w:rPr>
          <w:rFonts w:ascii="Arial" w:hAnsi="Arial" w:cs="Arial"/>
          <w:color w:val="000000"/>
        </w:rPr>
        <w:t xml:space="preserve"> </w:t>
      </w:r>
      <w:r w:rsidR="00661DEF" w:rsidRPr="00D84CED">
        <w:rPr>
          <w:rFonts w:ascii="Arial" w:hAnsi="Arial" w:cs="Arial"/>
          <w:color w:val="000000"/>
        </w:rPr>
        <w:t xml:space="preserve">–blinking light </w:t>
      </w:r>
      <w:r w:rsidR="00FE6DC6">
        <w:rPr>
          <w:rFonts w:ascii="Arial" w:hAnsi="Arial" w:cs="Arial"/>
          <w:color w:val="000000"/>
        </w:rPr>
        <w:t xml:space="preserve">appearing </w:t>
      </w:r>
      <w:r w:rsidR="008F31FC" w:rsidRPr="00D84CED">
        <w:rPr>
          <w:rFonts w:ascii="Arial" w:hAnsi="Arial" w:cs="Arial"/>
          <w:color w:val="000000"/>
        </w:rPr>
        <w:t xml:space="preserve">in conjunction with </w:t>
      </w:r>
      <w:r w:rsidR="00661DEF" w:rsidRPr="00D84CED">
        <w:rPr>
          <w:rFonts w:ascii="Arial" w:hAnsi="Arial" w:cs="Arial"/>
          <w:color w:val="000000"/>
        </w:rPr>
        <w:t xml:space="preserve">auditory stimuli. Such </w:t>
      </w:r>
      <w:r w:rsidR="00FE6DC6">
        <w:rPr>
          <w:rFonts w:ascii="Arial" w:hAnsi="Arial" w:cs="Arial"/>
          <w:color w:val="000000"/>
        </w:rPr>
        <w:t>contingency is</w:t>
      </w:r>
      <w:r w:rsidR="00FE6DC6" w:rsidRPr="00D84CED">
        <w:rPr>
          <w:rFonts w:ascii="Arial" w:hAnsi="Arial" w:cs="Arial"/>
          <w:color w:val="000000"/>
        </w:rPr>
        <w:t xml:space="preserve"> </w:t>
      </w:r>
      <w:r w:rsidR="008F31FC" w:rsidRPr="00D84CED">
        <w:rPr>
          <w:rFonts w:ascii="Arial" w:hAnsi="Arial" w:cs="Arial"/>
          <w:color w:val="000000"/>
        </w:rPr>
        <w:t>necessary to engage the infant in a looking behavior that would reflect her listening preference</w:t>
      </w:r>
      <w:r w:rsidR="003C4061">
        <w:rPr>
          <w:rFonts w:ascii="Arial" w:hAnsi="Arial" w:cs="Arial"/>
          <w:color w:val="000000"/>
        </w:rPr>
        <w:t xml:space="preserve">, and it is common </w:t>
      </w:r>
      <w:commentRangeStart w:id="7"/>
      <w:r w:rsidR="003C4061">
        <w:rPr>
          <w:rFonts w:ascii="Arial" w:hAnsi="Arial" w:cs="Arial"/>
          <w:color w:val="000000"/>
        </w:rPr>
        <w:t>practice to use the same of visual stimulation (i.e., same blinking light) in different HeadTurn studies.</w:t>
      </w:r>
      <w:commentRangeEnd w:id="7"/>
      <w:r w:rsidR="00C65579">
        <w:rPr>
          <w:rStyle w:val="CommentReference"/>
        </w:rPr>
        <w:commentReference w:id="7"/>
      </w:r>
      <w:r w:rsidR="003C4061">
        <w:rPr>
          <w:rFonts w:ascii="Arial" w:hAnsi="Arial" w:cs="Arial"/>
          <w:color w:val="000000"/>
        </w:rPr>
        <w:t xml:space="preserve"> </w:t>
      </w:r>
      <w:r w:rsidR="00FE6DC6">
        <w:rPr>
          <w:rFonts w:ascii="Arial" w:hAnsi="Arial" w:cs="Arial"/>
          <w:color w:val="000000"/>
        </w:rPr>
        <w:t xml:space="preserve">Importantly, infants learn </w:t>
      </w:r>
      <w:r w:rsidR="003C4061">
        <w:rPr>
          <w:rFonts w:ascii="Arial" w:hAnsi="Arial" w:cs="Arial"/>
          <w:color w:val="000000"/>
        </w:rPr>
        <w:t xml:space="preserve">the sound-light contingency </w:t>
      </w:r>
      <w:r w:rsidR="00FE6DC6">
        <w:rPr>
          <w:rFonts w:ascii="Arial" w:hAnsi="Arial" w:cs="Arial"/>
          <w:color w:val="000000"/>
        </w:rPr>
        <w:t xml:space="preserve">during the course of the experiment. </w:t>
      </w:r>
      <w:r w:rsidR="00661DEF" w:rsidRPr="00D84CED">
        <w:rPr>
          <w:rFonts w:ascii="Arial" w:hAnsi="Arial" w:cs="Arial"/>
          <w:color w:val="000000"/>
        </w:rPr>
        <w:t>Therefore, when an infant experience the HeadTurn setting for the very first time, she will have to process both type</w:t>
      </w:r>
      <w:ins w:id="8" w:author="Núria Sebastian Gallés" w:date="2019-06-11T15:12:00Z">
        <w:r w:rsidR="00C243E0">
          <w:rPr>
            <w:rFonts w:ascii="Arial" w:hAnsi="Arial" w:cs="Arial"/>
            <w:color w:val="000000"/>
          </w:rPr>
          <w:t>s</w:t>
        </w:r>
      </w:ins>
      <w:r w:rsidR="00661DEF" w:rsidRPr="00D84CED">
        <w:rPr>
          <w:rFonts w:ascii="Arial" w:hAnsi="Arial" w:cs="Arial"/>
          <w:color w:val="000000"/>
        </w:rPr>
        <w:t xml:space="preserve"> of information simultaneously</w:t>
      </w:r>
      <w:r w:rsidR="00627A90" w:rsidRPr="00D84CED">
        <w:rPr>
          <w:rFonts w:ascii="Arial" w:hAnsi="Arial" w:cs="Arial"/>
          <w:color w:val="000000"/>
        </w:rPr>
        <w:t>. In contrast</w:t>
      </w:r>
      <w:r w:rsidR="00661DEF" w:rsidRPr="00D84CED">
        <w:rPr>
          <w:rFonts w:ascii="Arial" w:hAnsi="Arial" w:cs="Arial"/>
          <w:color w:val="000000"/>
        </w:rPr>
        <w:t xml:space="preserve">, when </w:t>
      </w:r>
      <w:r w:rsidR="00627A90" w:rsidRPr="00D84CED">
        <w:rPr>
          <w:rFonts w:ascii="Arial" w:hAnsi="Arial" w:cs="Arial"/>
          <w:color w:val="000000"/>
        </w:rPr>
        <w:t>the infant</w:t>
      </w:r>
      <w:r w:rsidR="00661DEF" w:rsidRPr="00D84CED">
        <w:rPr>
          <w:rFonts w:ascii="Arial" w:hAnsi="Arial" w:cs="Arial"/>
          <w:color w:val="000000"/>
        </w:rPr>
        <w:t xml:space="preserve"> returns to the lab for a second </w:t>
      </w:r>
      <w:r w:rsidR="00FE6DC6">
        <w:rPr>
          <w:rFonts w:ascii="Arial" w:hAnsi="Arial" w:cs="Arial"/>
          <w:color w:val="000000"/>
        </w:rPr>
        <w:t>HeadTurn</w:t>
      </w:r>
      <w:r w:rsidR="00661DEF" w:rsidRPr="00D84CED">
        <w:rPr>
          <w:rFonts w:ascii="Arial" w:hAnsi="Arial" w:cs="Arial"/>
          <w:color w:val="000000"/>
        </w:rPr>
        <w:t xml:space="preserve"> study, she is </w:t>
      </w:r>
      <w:r w:rsidR="00332E37" w:rsidRPr="00D84CED">
        <w:rPr>
          <w:rFonts w:ascii="Arial" w:hAnsi="Arial" w:cs="Arial"/>
          <w:color w:val="000000"/>
        </w:rPr>
        <w:t xml:space="preserve">already familiar with the setting, </w:t>
      </w:r>
      <w:r w:rsidR="0035581C" w:rsidRPr="00D84CED">
        <w:rPr>
          <w:rFonts w:ascii="Arial" w:hAnsi="Arial" w:cs="Arial"/>
          <w:color w:val="000000"/>
        </w:rPr>
        <w:t>and do</w:t>
      </w:r>
      <w:r w:rsidR="00661DEF" w:rsidRPr="00D84CED">
        <w:rPr>
          <w:rFonts w:ascii="Arial" w:hAnsi="Arial" w:cs="Arial"/>
          <w:color w:val="000000"/>
        </w:rPr>
        <w:t>es</w:t>
      </w:r>
      <w:r w:rsidR="0035581C" w:rsidRPr="00D84CED">
        <w:rPr>
          <w:rFonts w:ascii="Arial" w:hAnsi="Arial" w:cs="Arial"/>
          <w:color w:val="000000"/>
        </w:rPr>
        <w:t xml:space="preserve"> </w:t>
      </w:r>
      <w:r w:rsidR="00FE6DC6">
        <w:rPr>
          <w:rFonts w:ascii="Arial" w:hAnsi="Arial" w:cs="Arial"/>
          <w:color w:val="000000"/>
        </w:rPr>
        <w:t xml:space="preserve">not “waste” cognitive resources to process the visual inputs </w:t>
      </w:r>
      <w:r w:rsidR="003C4061">
        <w:rPr>
          <w:rFonts w:ascii="Arial" w:hAnsi="Arial" w:cs="Arial"/>
          <w:color w:val="000000"/>
        </w:rPr>
        <w:t>all over again</w:t>
      </w:r>
      <w:r w:rsidR="003C4061" w:rsidRPr="00D84CED">
        <w:rPr>
          <w:rFonts w:ascii="Arial" w:hAnsi="Arial" w:cs="Arial"/>
          <w:color w:val="000000"/>
        </w:rPr>
        <w:t xml:space="preserve"> </w:t>
      </w:r>
      <w:r w:rsidR="0035581C" w:rsidRPr="00D84CED">
        <w:rPr>
          <w:rFonts w:ascii="Arial" w:hAnsi="Arial" w:cs="Arial"/>
          <w:color w:val="000000"/>
        </w:rPr>
        <w:t>(e.g., computer screens, blinking lights,</w:t>
      </w:r>
      <w:r w:rsidR="003C4061">
        <w:rPr>
          <w:rFonts w:ascii="Arial" w:hAnsi="Arial" w:cs="Arial"/>
          <w:color w:val="000000"/>
        </w:rPr>
        <w:t xml:space="preserve"> </w:t>
      </w:r>
      <w:r w:rsidR="0035581C" w:rsidRPr="00D84CED">
        <w:rPr>
          <w:rFonts w:ascii="Arial" w:hAnsi="Arial" w:cs="Arial"/>
          <w:color w:val="000000"/>
        </w:rPr>
        <w:t>etc.)</w:t>
      </w:r>
      <w:r w:rsidR="00627A90" w:rsidRPr="00D84CED">
        <w:rPr>
          <w:rFonts w:ascii="Arial" w:hAnsi="Arial" w:cs="Arial"/>
          <w:color w:val="000000"/>
        </w:rPr>
        <w:t xml:space="preserve">. </w:t>
      </w:r>
      <w:commentRangeStart w:id="9"/>
      <w:r w:rsidR="00627A90" w:rsidRPr="00D84CED">
        <w:rPr>
          <w:rFonts w:ascii="Arial" w:hAnsi="Arial" w:cs="Arial"/>
          <w:color w:val="000000"/>
        </w:rPr>
        <w:t xml:space="preserve">Moreover, </w:t>
      </w:r>
      <w:r w:rsidR="00627A90" w:rsidRPr="00CC252A">
        <w:rPr>
          <w:rFonts w:ascii="Arial" w:hAnsi="Arial" w:cs="Arial"/>
          <w:i/>
          <w:color w:val="000000"/>
        </w:rPr>
        <w:t>returner</w:t>
      </w:r>
      <w:r w:rsidR="00627A90" w:rsidRPr="00D84CED">
        <w:rPr>
          <w:rFonts w:ascii="Arial" w:hAnsi="Arial" w:cs="Arial"/>
          <w:color w:val="000000"/>
        </w:rPr>
        <w:t xml:space="preserve"> infants</w:t>
      </w:r>
      <w:r w:rsidR="00C40CFB" w:rsidRPr="00D84CED">
        <w:rPr>
          <w:rFonts w:ascii="Arial" w:hAnsi="Arial" w:cs="Arial"/>
          <w:color w:val="000000"/>
        </w:rPr>
        <w:t xml:space="preserve"> understand more about, and probably remember, the contingency of the sounds</w:t>
      </w:r>
      <w:r w:rsidR="00FE6DC6">
        <w:rPr>
          <w:rFonts w:ascii="Arial" w:hAnsi="Arial" w:cs="Arial"/>
          <w:color w:val="000000"/>
        </w:rPr>
        <w:t>-light contingency</w:t>
      </w:r>
      <w:r w:rsidR="00C40CFB" w:rsidRPr="00D84CED">
        <w:rPr>
          <w:rFonts w:ascii="Arial" w:hAnsi="Arial" w:cs="Arial"/>
          <w:color w:val="000000"/>
        </w:rPr>
        <w:t xml:space="preserve"> (</w:t>
      </w:r>
      <w:r w:rsidR="00C40CFB" w:rsidRPr="00D84CED">
        <w:rPr>
          <w:rFonts w:ascii="Arial" w:hAnsi="Arial" w:cs="Arial"/>
          <w:i/>
          <w:color w:val="000000"/>
        </w:rPr>
        <w:t xml:space="preserve">I have to look at the </w:t>
      </w:r>
      <w:r w:rsidR="00FE6DC6">
        <w:rPr>
          <w:rFonts w:ascii="Arial" w:hAnsi="Arial" w:cs="Arial"/>
          <w:i/>
          <w:color w:val="000000"/>
        </w:rPr>
        <w:t xml:space="preserve">flashing </w:t>
      </w:r>
      <w:r w:rsidR="00C40CFB" w:rsidRPr="00D84CED">
        <w:rPr>
          <w:rFonts w:ascii="Arial" w:hAnsi="Arial" w:cs="Arial"/>
          <w:i/>
          <w:color w:val="000000"/>
        </w:rPr>
        <w:t>light to hear a sound</w:t>
      </w:r>
      <w:r w:rsidR="00C40CFB" w:rsidRPr="00D84CED">
        <w:rPr>
          <w:rFonts w:ascii="Arial" w:hAnsi="Arial" w:cs="Arial"/>
          <w:color w:val="000000"/>
        </w:rPr>
        <w:t xml:space="preserve">), </w:t>
      </w:r>
      <w:commentRangeEnd w:id="9"/>
      <w:r w:rsidR="00C65579">
        <w:rPr>
          <w:rStyle w:val="CommentReference"/>
        </w:rPr>
        <w:commentReference w:id="9"/>
      </w:r>
      <w:r w:rsidR="00C40CFB" w:rsidRPr="00D84CED">
        <w:rPr>
          <w:rFonts w:ascii="Arial" w:hAnsi="Arial" w:cs="Arial"/>
          <w:color w:val="000000"/>
        </w:rPr>
        <w:t>and do not have to learn it during the course of the experiment</w:t>
      </w:r>
      <w:r w:rsidR="00FE6DC6">
        <w:rPr>
          <w:rFonts w:ascii="Arial" w:hAnsi="Arial" w:cs="Arial"/>
          <w:color w:val="000000"/>
        </w:rPr>
        <w:t xml:space="preserve">. </w:t>
      </w:r>
      <w:r w:rsidR="00C40CFB" w:rsidRPr="00D84CED">
        <w:rPr>
          <w:rFonts w:ascii="Arial" w:hAnsi="Arial" w:cs="Arial"/>
          <w:color w:val="000000"/>
        </w:rPr>
        <w:t xml:space="preserve"> </w:t>
      </w:r>
    </w:p>
    <w:p w14:paraId="483AC90F" w14:textId="5519895B" w:rsidR="00740130" w:rsidRPr="00CC252A" w:rsidRDefault="00D84CED" w:rsidP="00062736">
      <w:pPr>
        <w:pStyle w:val="ListParagraph"/>
        <w:widowControl w:val="0"/>
        <w:numPr>
          <w:ilvl w:val="0"/>
          <w:numId w:val="12"/>
        </w:numPr>
        <w:tabs>
          <w:tab w:val="left" w:pos="220"/>
          <w:tab w:val="left" w:pos="720"/>
        </w:tabs>
        <w:autoSpaceDE w:val="0"/>
        <w:autoSpaceDN w:val="0"/>
        <w:adjustRightInd w:val="0"/>
        <w:spacing w:after="320" w:line="360" w:lineRule="auto"/>
        <w:rPr>
          <w:rFonts w:ascii="Arial" w:hAnsi="Arial" w:cs="Arial"/>
          <w:color w:val="000000"/>
          <w:highlight w:val="yellow"/>
        </w:rPr>
      </w:pPr>
      <w:r w:rsidRPr="00D84CED">
        <w:rPr>
          <w:rFonts w:ascii="Arial" w:hAnsi="Arial" w:cs="Arial"/>
          <w:color w:val="000000"/>
        </w:rPr>
        <w:lastRenderedPageBreak/>
        <w:t xml:space="preserve">We </w:t>
      </w:r>
      <w:r w:rsidR="00CC252A">
        <w:rPr>
          <w:rFonts w:ascii="Arial" w:hAnsi="Arial" w:cs="Arial"/>
          <w:color w:val="000000"/>
        </w:rPr>
        <w:t>decided to look into this hypothesis</w:t>
      </w:r>
      <w:r w:rsidRPr="00D84CED">
        <w:rPr>
          <w:rFonts w:ascii="Arial" w:hAnsi="Arial" w:cs="Arial"/>
          <w:color w:val="000000"/>
        </w:rPr>
        <w:t xml:space="preserve"> after conducting a replication </w:t>
      </w:r>
      <w:r w:rsidR="00CC252A">
        <w:rPr>
          <w:rFonts w:ascii="Arial" w:hAnsi="Arial" w:cs="Arial"/>
          <w:color w:val="000000"/>
        </w:rPr>
        <w:t xml:space="preserve">study </w:t>
      </w:r>
      <w:r w:rsidRPr="00D84CED">
        <w:rPr>
          <w:rFonts w:ascii="Arial" w:hAnsi="Arial" w:cs="Arial"/>
          <w:color w:val="000000"/>
        </w:rPr>
        <w:t xml:space="preserve">of a </w:t>
      </w:r>
      <w:r w:rsidR="00FE6DC6">
        <w:rPr>
          <w:rFonts w:ascii="Arial" w:hAnsi="Arial" w:cs="Arial"/>
          <w:color w:val="000000"/>
        </w:rPr>
        <w:t xml:space="preserve">recently published </w:t>
      </w:r>
      <w:r w:rsidR="003C4061">
        <w:rPr>
          <w:rFonts w:ascii="Arial" w:hAnsi="Arial" w:cs="Arial"/>
          <w:color w:val="000000"/>
        </w:rPr>
        <w:t>study on statistical learning</w:t>
      </w:r>
      <w:r w:rsidRPr="00D84CED">
        <w:rPr>
          <w:rFonts w:ascii="Arial" w:hAnsi="Arial" w:cs="Arial"/>
          <w:color w:val="000000"/>
        </w:rPr>
        <w:t xml:space="preserve"> (Santolin &amp; Saffran, 2019). </w:t>
      </w:r>
      <w:r w:rsidR="00CC252A">
        <w:rPr>
          <w:rFonts w:ascii="Arial" w:hAnsi="Arial" w:cs="Arial"/>
          <w:color w:val="000000"/>
        </w:rPr>
        <w:t>We obtained</w:t>
      </w:r>
      <w:r w:rsidRPr="00D84CED">
        <w:rPr>
          <w:rFonts w:ascii="Arial" w:hAnsi="Arial" w:cs="Arial"/>
          <w:color w:val="000000"/>
        </w:rPr>
        <w:t xml:space="preserve"> a puzzling pattern of results showing a flip in preference</w:t>
      </w:r>
      <w:r w:rsidR="00062736">
        <w:rPr>
          <w:rFonts w:ascii="Arial" w:hAnsi="Arial" w:cs="Arial"/>
          <w:color w:val="000000"/>
        </w:rPr>
        <w:t xml:space="preserve"> </w:t>
      </w:r>
      <w:r w:rsidR="0050001A">
        <w:rPr>
          <w:rFonts w:ascii="Arial" w:hAnsi="Arial" w:cs="Arial"/>
          <w:color w:val="000000"/>
        </w:rPr>
        <w:t xml:space="preserve">between </w:t>
      </w:r>
      <w:r w:rsidR="00062736">
        <w:rPr>
          <w:rFonts w:ascii="Arial" w:hAnsi="Arial" w:cs="Arial"/>
          <w:color w:val="000000"/>
        </w:rPr>
        <w:t>the original study and the replication</w:t>
      </w:r>
      <w:r w:rsidR="00CC252A">
        <w:rPr>
          <w:rFonts w:ascii="Arial" w:hAnsi="Arial" w:cs="Arial"/>
          <w:color w:val="000000"/>
        </w:rPr>
        <w:t>: in one case</w:t>
      </w:r>
      <w:r w:rsidR="0050001A">
        <w:rPr>
          <w:rFonts w:ascii="Arial" w:hAnsi="Arial" w:cs="Arial"/>
          <w:color w:val="000000"/>
        </w:rPr>
        <w:t xml:space="preserve">, </w:t>
      </w:r>
      <w:r w:rsidR="00CC252A">
        <w:rPr>
          <w:rFonts w:ascii="Arial" w:hAnsi="Arial" w:cs="Arial"/>
          <w:color w:val="000000"/>
        </w:rPr>
        <w:t xml:space="preserve">we saw novelty preference, in the other familiarity preference. </w:t>
      </w:r>
      <w:r w:rsidR="0050001A">
        <w:rPr>
          <w:rFonts w:ascii="Arial" w:hAnsi="Arial" w:cs="Arial"/>
          <w:color w:val="000000"/>
        </w:rPr>
        <w:t xml:space="preserve">We reasoned that the more </w:t>
      </w:r>
      <w:r w:rsidR="003C4061">
        <w:rPr>
          <w:rFonts w:ascii="Arial" w:hAnsi="Arial" w:cs="Arial"/>
          <w:color w:val="000000"/>
        </w:rPr>
        <w:t>the infants</w:t>
      </w:r>
      <w:r w:rsidR="0050001A">
        <w:rPr>
          <w:rFonts w:ascii="Arial" w:hAnsi="Arial" w:cs="Arial"/>
          <w:color w:val="000000"/>
        </w:rPr>
        <w:t xml:space="preserve"> </w:t>
      </w:r>
      <w:r w:rsidR="003C4061">
        <w:rPr>
          <w:rFonts w:ascii="Arial" w:hAnsi="Arial" w:cs="Arial"/>
          <w:color w:val="000000"/>
        </w:rPr>
        <w:t xml:space="preserve">were </w:t>
      </w:r>
      <w:r w:rsidR="0050001A">
        <w:rPr>
          <w:rFonts w:ascii="Arial" w:hAnsi="Arial" w:cs="Arial"/>
          <w:color w:val="000000"/>
        </w:rPr>
        <w:t xml:space="preserve">familiar with the task (e.g., sound-light contingency), the more </w:t>
      </w:r>
      <w:r w:rsidR="003C4061">
        <w:rPr>
          <w:rFonts w:ascii="Arial" w:hAnsi="Arial" w:cs="Arial"/>
          <w:color w:val="000000"/>
        </w:rPr>
        <w:t>they found</w:t>
      </w:r>
      <w:r w:rsidR="0050001A">
        <w:rPr>
          <w:rFonts w:ascii="Arial" w:hAnsi="Arial" w:cs="Arial"/>
          <w:color w:val="000000"/>
        </w:rPr>
        <w:t xml:space="preserve"> it easy, and go for the novel stimulus. </w:t>
      </w:r>
      <w:r w:rsidR="003C4061">
        <w:rPr>
          <w:rFonts w:ascii="Arial" w:hAnsi="Arial" w:cs="Arial"/>
          <w:color w:val="000000"/>
        </w:rPr>
        <w:t>We thus</w:t>
      </w:r>
      <w:r w:rsidR="00911E3F">
        <w:rPr>
          <w:rFonts w:ascii="Arial" w:hAnsi="Arial" w:cs="Arial"/>
          <w:color w:val="000000"/>
        </w:rPr>
        <w:t xml:space="preserve"> </w:t>
      </w:r>
      <w:r w:rsidR="0050001A">
        <w:rPr>
          <w:rFonts w:ascii="Arial" w:hAnsi="Arial" w:cs="Arial"/>
          <w:color w:val="000000"/>
        </w:rPr>
        <w:t>hypothesized</w:t>
      </w:r>
      <w:r w:rsidR="0050001A" w:rsidRPr="00D84CED">
        <w:rPr>
          <w:rFonts w:ascii="Arial" w:hAnsi="Arial" w:cs="Arial"/>
          <w:color w:val="000000"/>
        </w:rPr>
        <w:t xml:space="preserve"> </w:t>
      </w:r>
      <w:r w:rsidRPr="00D84CED">
        <w:rPr>
          <w:rFonts w:ascii="Arial" w:hAnsi="Arial" w:cs="Arial"/>
          <w:color w:val="000000"/>
        </w:rPr>
        <w:t xml:space="preserve">that </w:t>
      </w:r>
      <w:r w:rsidR="00911E3F" w:rsidRPr="00CC252A">
        <w:rPr>
          <w:rFonts w:ascii="Arial" w:hAnsi="Arial" w:cs="Arial"/>
          <w:b/>
          <w:color w:val="000000"/>
        </w:rPr>
        <w:t>infants’</w:t>
      </w:r>
      <w:r w:rsidR="00911E3F">
        <w:rPr>
          <w:rFonts w:ascii="Arial" w:hAnsi="Arial" w:cs="Arial"/>
          <w:color w:val="000000"/>
        </w:rPr>
        <w:t xml:space="preserve"> </w:t>
      </w:r>
      <w:r w:rsidRPr="00CC252A">
        <w:rPr>
          <w:rFonts w:ascii="Arial" w:hAnsi="Arial" w:cs="Arial"/>
          <w:b/>
          <w:color w:val="000000"/>
        </w:rPr>
        <w:t xml:space="preserve">degree of familiarity with </w:t>
      </w:r>
      <w:r w:rsidR="00CC252A">
        <w:rPr>
          <w:rFonts w:ascii="Arial" w:hAnsi="Arial" w:cs="Arial"/>
          <w:b/>
          <w:color w:val="000000"/>
        </w:rPr>
        <w:t xml:space="preserve">the </w:t>
      </w:r>
      <w:r>
        <w:rPr>
          <w:rFonts w:ascii="Arial" w:hAnsi="Arial" w:cs="Arial"/>
          <w:b/>
          <w:color w:val="000000"/>
        </w:rPr>
        <w:t xml:space="preserve">HeadTurn </w:t>
      </w:r>
      <w:r w:rsidRPr="00CC252A">
        <w:rPr>
          <w:rFonts w:ascii="Arial" w:hAnsi="Arial" w:cs="Arial"/>
          <w:b/>
          <w:color w:val="000000"/>
        </w:rPr>
        <w:t>setting</w:t>
      </w:r>
      <w:r w:rsidRPr="00D84CED">
        <w:rPr>
          <w:rFonts w:ascii="Arial" w:hAnsi="Arial" w:cs="Arial"/>
          <w:color w:val="000000"/>
        </w:rPr>
        <w:t xml:space="preserve"> may have played a </w:t>
      </w:r>
      <w:r w:rsidR="0050001A">
        <w:rPr>
          <w:rFonts w:ascii="Arial" w:hAnsi="Arial" w:cs="Arial"/>
          <w:color w:val="000000"/>
        </w:rPr>
        <w:t xml:space="preserve">key </w:t>
      </w:r>
      <w:r w:rsidRPr="00D84CED">
        <w:rPr>
          <w:rFonts w:ascii="Arial" w:hAnsi="Arial" w:cs="Arial"/>
          <w:color w:val="000000"/>
        </w:rPr>
        <w:t>role in driving such change in preference</w:t>
      </w:r>
      <w:r w:rsidR="0050001A">
        <w:rPr>
          <w:rFonts w:ascii="Arial" w:hAnsi="Arial" w:cs="Arial"/>
          <w:color w:val="000000"/>
        </w:rPr>
        <w:t xml:space="preserve">. </w:t>
      </w:r>
      <w:r w:rsidR="00911E3F" w:rsidRPr="00CC252A">
        <w:rPr>
          <w:rFonts w:ascii="Arial" w:hAnsi="Arial" w:cs="Arial"/>
          <w:color w:val="000000"/>
        </w:rPr>
        <w:t xml:space="preserve">To reinforce </w:t>
      </w:r>
      <w:r w:rsidR="0050001A">
        <w:rPr>
          <w:rFonts w:ascii="Arial" w:hAnsi="Arial" w:cs="Arial"/>
          <w:color w:val="000000"/>
        </w:rPr>
        <w:t>our</w:t>
      </w:r>
      <w:r w:rsidR="0050001A" w:rsidRPr="00CC252A">
        <w:rPr>
          <w:rFonts w:ascii="Arial" w:hAnsi="Arial" w:cs="Arial"/>
          <w:color w:val="000000"/>
        </w:rPr>
        <w:t xml:space="preserve"> </w:t>
      </w:r>
      <w:r w:rsidR="00EA7156" w:rsidRPr="00CC252A">
        <w:rPr>
          <w:rFonts w:ascii="Arial" w:hAnsi="Arial" w:cs="Arial"/>
          <w:color w:val="000000"/>
        </w:rPr>
        <w:t>hypothesis</w:t>
      </w:r>
      <w:r w:rsidR="00911E3F" w:rsidRPr="00CC252A">
        <w:rPr>
          <w:rFonts w:ascii="Arial" w:hAnsi="Arial" w:cs="Arial"/>
          <w:color w:val="000000"/>
        </w:rPr>
        <w:t xml:space="preserve">, we </w:t>
      </w:r>
      <w:r w:rsidR="00CC252A">
        <w:rPr>
          <w:rFonts w:ascii="Arial" w:hAnsi="Arial" w:cs="Arial"/>
          <w:color w:val="000000"/>
        </w:rPr>
        <w:t>looked into</w:t>
      </w:r>
      <w:r w:rsidR="00911E3F" w:rsidRPr="00CC252A">
        <w:rPr>
          <w:rFonts w:ascii="Arial" w:hAnsi="Arial" w:cs="Arial"/>
          <w:color w:val="000000"/>
        </w:rPr>
        <w:t xml:space="preserve"> </w:t>
      </w:r>
      <w:r w:rsidR="00EA7156" w:rsidRPr="00CC252A">
        <w:rPr>
          <w:rFonts w:ascii="Arial" w:hAnsi="Arial" w:cs="Arial"/>
          <w:color w:val="000000"/>
        </w:rPr>
        <w:t xml:space="preserve">another dataset from </w:t>
      </w:r>
      <w:r w:rsidR="007D4265" w:rsidRPr="00CC252A">
        <w:rPr>
          <w:rFonts w:ascii="Arial" w:hAnsi="Arial" w:cs="Arial"/>
          <w:color w:val="000000"/>
        </w:rPr>
        <w:t>Saffran &amp; Wilson (2003</w:t>
      </w:r>
      <w:r w:rsidR="003C4061">
        <w:rPr>
          <w:rFonts w:ascii="Arial" w:hAnsi="Arial" w:cs="Arial"/>
          <w:color w:val="000000"/>
        </w:rPr>
        <w:t>; Experiment 2</w:t>
      </w:r>
      <w:r w:rsidR="007D4265" w:rsidRPr="00CC252A">
        <w:rPr>
          <w:rFonts w:ascii="Arial" w:hAnsi="Arial" w:cs="Arial"/>
          <w:color w:val="000000"/>
        </w:rPr>
        <w:t>) showing the exact same flip in preference</w:t>
      </w:r>
      <w:r w:rsidR="003C4061">
        <w:rPr>
          <w:rFonts w:ascii="Arial" w:hAnsi="Arial" w:cs="Arial"/>
          <w:color w:val="000000"/>
        </w:rPr>
        <w:t xml:space="preserve">. We </w:t>
      </w:r>
      <w:r w:rsidR="00CC252A">
        <w:rPr>
          <w:rFonts w:ascii="Arial" w:hAnsi="Arial" w:cs="Arial"/>
          <w:color w:val="000000"/>
        </w:rPr>
        <w:t xml:space="preserve">noticed that also in </w:t>
      </w:r>
      <w:r w:rsidR="0050001A">
        <w:rPr>
          <w:rFonts w:ascii="Arial" w:hAnsi="Arial" w:cs="Arial"/>
          <w:color w:val="000000"/>
        </w:rPr>
        <w:t xml:space="preserve">that </w:t>
      </w:r>
      <w:r w:rsidR="00CC252A">
        <w:rPr>
          <w:rFonts w:ascii="Arial" w:hAnsi="Arial" w:cs="Arial"/>
          <w:color w:val="000000"/>
        </w:rPr>
        <w:t xml:space="preserve">case </w:t>
      </w:r>
      <w:r w:rsidR="00CC252A" w:rsidRPr="00CC252A">
        <w:rPr>
          <w:rFonts w:ascii="Arial" w:hAnsi="Arial" w:cs="Arial"/>
          <w:i/>
          <w:color w:val="000000"/>
        </w:rPr>
        <w:t>first-timer</w:t>
      </w:r>
      <w:r w:rsidR="00CC252A">
        <w:rPr>
          <w:rFonts w:ascii="Arial" w:hAnsi="Arial" w:cs="Arial"/>
          <w:color w:val="000000"/>
        </w:rPr>
        <w:t xml:space="preserve"> infants were more prone to show familiarity </w:t>
      </w:r>
      <w:r w:rsidR="003C4061">
        <w:rPr>
          <w:rFonts w:ascii="Arial" w:hAnsi="Arial" w:cs="Arial"/>
          <w:color w:val="000000"/>
        </w:rPr>
        <w:t xml:space="preserve">preference </w:t>
      </w:r>
      <w:r w:rsidR="00CC252A">
        <w:rPr>
          <w:rFonts w:ascii="Arial" w:hAnsi="Arial" w:cs="Arial"/>
          <w:color w:val="000000"/>
        </w:rPr>
        <w:t xml:space="preserve">than </w:t>
      </w:r>
      <w:r w:rsidR="00CC252A" w:rsidRPr="00CC252A">
        <w:rPr>
          <w:rFonts w:ascii="Arial" w:hAnsi="Arial" w:cs="Arial"/>
          <w:i/>
          <w:color w:val="000000"/>
        </w:rPr>
        <w:t>returner</w:t>
      </w:r>
      <w:r w:rsidR="003C4061">
        <w:rPr>
          <w:rFonts w:ascii="Arial" w:hAnsi="Arial" w:cs="Arial"/>
          <w:i/>
          <w:color w:val="000000"/>
        </w:rPr>
        <w:t>s</w:t>
      </w:r>
      <w:r w:rsidR="007D4265" w:rsidRPr="00CC252A">
        <w:rPr>
          <w:rFonts w:ascii="Arial" w:hAnsi="Arial" w:cs="Arial"/>
          <w:color w:val="000000"/>
        </w:rPr>
        <w:t xml:space="preserve">. </w:t>
      </w:r>
      <w:r w:rsidR="00CC252A">
        <w:rPr>
          <w:rFonts w:ascii="Arial" w:hAnsi="Arial" w:cs="Arial"/>
          <w:color w:val="000000"/>
        </w:rPr>
        <w:t>We will provide e</w:t>
      </w:r>
      <w:r w:rsidR="00CC252A" w:rsidRPr="00062736">
        <w:rPr>
          <w:rFonts w:ascii="Arial" w:hAnsi="Arial" w:cs="Arial"/>
          <w:color w:val="000000"/>
        </w:rPr>
        <w:t>vidence in favor of this hypothesis in the following part (“</w:t>
      </w:r>
      <w:r w:rsidR="00CC252A" w:rsidRPr="00CC252A">
        <w:rPr>
          <w:rFonts w:ascii="Arial" w:hAnsi="Arial" w:cs="Arial"/>
          <w:color w:val="000000"/>
        </w:rPr>
        <w:t>Experimental section”).</w:t>
      </w:r>
      <w:r w:rsidR="00CC252A">
        <w:rPr>
          <w:rFonts w:ascii="Arial" w:hAnsi="Arial" w:cs="Arial"/>
          <w:color w:val="000000"/>
        </w:rPr>
        <w:t xml:space="preserve"> </w:t>
      </w:r>
      <w:r w:rsidR="00C40CFB" w:rsidRPr="00CC252A">
        <w:rPr>
          <w:rFonts w:ascii="Arial" w:hAnsi="Arial" w:cs="Arial"/>
          <w:color w:val="000000"/>
        </w:rPr>
        <w:t xml:space="preserve">The main purpose of our paper is thus to suggest researchers to look at previous lab experience of their infant participants when interpreting direction of preference. </w:t>
      </w:r>
    </w:p>
    <w:p w14:paraId="6E189A07" w14:textId="77777777" w:rsidR="00C40CFB" w:rsidRDefault="00C40CFB" w:rsidP="00AD666A">
      <w:pPr>
        <w:pStyle w:val="ListParagraph"/>
        <w:ind w:left="0"/>
        <w:rPr>
          <w:rFonts w:ascii="Arial" w:hAnsi="Arial" w:cs="Arial"/>
          <w:b/>
          <w:bCs/>
          <w:color w:val="000000"/>
        </w:rPr>
      </w:pPr>
    </w:p>
    <w:p w14:paraId="40D9F78D" w14:textId="77777777" w:rsidR="00C40CFB" w:rsidRDefault="00C40CFB" w:rsidP="00AD666A">
      <w:pPr>
        <w:pStyle w:val="ListParagraph"/>
        <w:ind w:left="0"/>
        <w:rPr>
          <w:rFonts w:ascii="Arial" w:hAnsi="Arial" w:cs="Arial"/>
          <w:b/>
          <w:bCs/>
          <w:color w:val="000000"/>
        </w:rPr>
      </w:pPr>
    </w:p>
    <w:p w14:paraId="42D33831" w14:textId="4FA2C141" w:rsidR="00F00316" w:rsidRDefault="005C613B" w:rsidP="00AD666A">
      <w:pPr>
        <w:pStyle w:val="ListParagraph"/>
        <w:ind w:left="0"/>
        <w:rPr>
          <w:rFonts w:ascii="Arial" w:hAnsi="Arial" w:cs="Arial"/>
          <w:b/>
          <w:bCs/>
          <w:color w:val="000000"/>
        </w:rPr>
      </w:pPr>
      <w:r>
        <w:rPr>
          <w:rFonts w:ascii="Arial" w:hAnsi="Arial" w:cs="Arial"/>
          <w:b/>
          <w:bCs/>
          <w:color w:val="000000"/>
        </w:rPr>
        <w:t xml:space="preserve">2. </w:t>
      </w:r>
      <w:r w:rsidR="00A264AF">
        <w:rPr>
          <w:rFonts w:ascii="Arial" w:hAnsi="Arial" w:cs="Arial"/>
          <w:b/>
          <w:bCs/>
          <w:color w:val="000000"/>
        </w:rPr>
        <w:t>Experiment</w:t>
      </w:r>
      <w:r w:rsidR="00E36BD5">
        <w:rPr>
          <w:rFonts w:ascii="Arial" w:hAnsi="Arial" w:cs="Arial"/>
          <w:b/>
          <w:bCs/>
          <w:color w:val="000000"/>
        </w:rPr>
        <w:t>al section</w:t>
      </w:r>
    </w:p>
    <w:p w14:paraId="50E989D3" w14:textId="77777777" w:rsidR="002B10F4" w:rsidRPr="00F00316" w:rsidRDefault="002B10F4" w:rsidP="000701D4">
      <w:pPr>
        <w:pStyle w:val="ListParagraph"/>
        <w:ind w:left="0"/>
        <w:rPr>
          <w:rFonts w:ascii="Arial" w:hAnsi="Arial" w:cs="Arial"/>
          <w:color w:val="000000"/>
        </w:rPr>
      </w:pPr>
    </w:p>
    <w:p w14:paraId="25E283A2" w14:textId="4FB7457E" w:rsidR="006D0EE4" w:rsidRDefault="00A264AF" w:rsidP="000701D4">
      <w:pPr>
        <w:pStyle w:val="ListParagraph"/>
        <w:widowControl w:val="0"/>
        <w:numPr>
          <w:ilvl w:val="0"/>
          <w:numId w:val="12"/>
        </w:numPr>
        <w:tabs>
          <w:tab w:val="left" w:pos="220"/>
          <w:tab w:val="left" w:pos="720"/>
        </w:tabs>
        <w:autoSpaceDE w:val="0"/>
        <w:autoSpaceDN w:val="0"/>
        <w:adjustRightInd w:val="0"/>
        <w:spacing w:after="320" w:line="360" w:lineRule="auto"/>
        <w:rPr>
          <w:rFonts w:ascii="Arial" w:hAnsi="Arial" w:cs="Arial"/>
          <w:color w:val="000000"/>
        </w:rPr>
      </w:pPr>
      <w:r>
        <w:rPr>
          <w:rFonts w:ascii="Arial" w:hAnsi="Arial" w:cs="Arial"/>
          <w:color w:val="000000"/>
        </w:rPr>
        <w:t xml:space="preserve"> </w:t>
      </w:r>
      <w:r w:rsidR="00F00316">
        <w:rPr>
          <w:rFonts w:ascii="Arial" w:hAnsi="Arial" w:cs="Arial"/>
          <w:color w:val="000000"/>
        </w:rPr>
        <w:t>We pulled together</w:t>
      </w:r>
      <w:r w:rsidR="00AC59F1" w:rsidRPr="00F00316">
        <w:rPr>
          <w:rFonts w:ascii="Arial" w:hAnsi="Arial" w:cs="Arial"/>
          <w:color w:val="000000"/>
        </w:rPr>
        <w:t xml:space="preserve"> data from </w:t>
      </w:r>
      <w:r w:rsidR="00C40CFB">
        <w:rPr>
          <w:rFonts w:ascii="Arial" w:hAnsi="Arial" w:cs="Arial"/>
          <w:color w:val="000000"/>
        </w:rPr>
        <w:t>3</w:t>
      </w:r>
      <w:r w:rsidR="00AC59F1" w:rsidRPr="00F00316">
        <w:rPr>
          <w:rFonts w:ascii="Arial" w:hAnsi="Arial" w:cs="Arial"/>
          <w:color w:val="000000"/>
        </w:rPr>
        <w:t xml:space="preserve"> different </w:t>
      </w:r>
      <w:r w:rsidR="001678D5">
        <w:rPr>
          <w:rFonts w:ascii="Arial" w:hAnsi="Arial" w:cs="Arial"/>
          <w:color w:val="000000"/>
        </w:rPr>
        <w:t xml:space="preserve">statistical </w:t>
      </w:r>
      <w:r w:rsidR="00F00316">
        <w:rPr>
          <w:rFonts w:ascii="Arial" w:hAnsi="Arial" w:cs="Arial"/>
          <w:color w:val="000000"/>
        </w:rPr>
        <w:t>learning</w:t>
      </w:r>
      <w:r w:rsidR="00F00316" w:rsidRPr="00F00316">
        <w:rPr>
          <w:rFonts w:ascii="Arial" w:hAnsi="Arial" w:cs="Arial"/>
          <w:color w:val="000000"/>
        </w:rPr>
        <w:t xml:space="preserve"> </w:t>
      </w:r>
      <w:r w:rsidR="00AC59F1" w:rsidRPr="00F00316">
        <w:rPr>
          <w:rFonts w:ascii="Arial" w:hAnsi="Arial" w:cs="Arial"/>
          <w:color w:val="000000"/>
        </w:rPr>
        <w:t>studies conducted on 12-month-old infants</w:t>
      </w:r>
      <w:r w:rsidR="00F00316">
        <w:rPr>
          <w:rFonts w:ascii="Arial" w:hAnsi="Arial" w:cs="Arial"/>
          <w:color w:val="000000"/>
        </w:rPr>
        <w:t xml:space="preserve"> w</w:t>
      </w:r>
      <w:r w:rsidR="00AC59F1" w:rsidRPr="00F00316">
        <w:rPr>
          <w:rFonts w:ascii="Arial" w:hAnsi="Arial" w:cs="Arial"/>
          <w:color w:val="000000"/>
        </w:rPr>
        <w:t>ith th</w:t>
      </w:r>
      <w:r w:rsidR="007C0E4D">
        <w:rPr>
          <w:rFonts w:ascii="Arial" w:hAnsi="Arial" w:cs="Arial"/>
          <w:color w:val="000000"/>
        </w:rPr>
        <w:t>e Headturn Preference Procedure</w:t>
      </w:r>
      <w:r w:rsidR="006D0EE4">
        <w:rPr>
          <w:rFonts w:ascii="Arial" w:hAnsi="Arial" w:cs="Arial"/>
          <w:color w:val="000000"/>
        </w:rPr>
        <w:t xml:space="preserve"> </w:t>
      </w:r>
      <w:r w:rsidR="009B3EAF" w:rsidRPr="00F00316">
        <w:rPr>
          <w:rFonts w:ascii="Arial" w:hAnsi="Arial" w:cs="Arial"/>
          <w:color w:val="000000"/>
        </w:rPr>
        <w:t>in two different labs</w:t>
      </w:r>
      <w:r w:rsidR="00E36BD5">
        <w:rPr>
          <w:rFonts w:ascii="Arial" w:hAnsi="Arial" w:cs="Arial"/>
          <w:color w:val="000000"/>
        </w:rPr>
        <w:t>:</w:t>
      </w:r>
      <w:r w:rsidR="00280EA9">
        <w:rPr>
          <w:rFonts w:ascii="Arial" w:hAnsi="Arial" w:cs="Arial"/>
          <w:color w:val="000000"/>
        </w:rPr>
        <w:t xml:space="preserve"> </w:t>
      </w:r>
      <w:proofErr w:type="gramStart"/>
      <w:r w:rsidR="009B3EAF" w:rsidRPr="00E36BD5">
        <w:rPr>
          <w:rFonts w:ascii="Arial" w:hAnsi="Arial" w:cs="Arial"/>
          <w:color w:val="000000"/>
        </w:rPr>
        <w:t>the</w:t>
      </w:r>
      <w:proofErr w:type="gramEnd"/>
      <w:r w:rsidR="009B3EAF" w:rsidRPr="00E36BD5">
        <w:rPr>
          <w:rFonts w:ascii="Arial" w:hAnsi="Arial" w:cs="Arial"/>
          <w:color w:val="000000"/>
        </w:rPr>
        <w:t xml:space="preserve"> </w:t>
      </w:r>
      <w:r w:rsidR="009B3EAF" w:rsidRPr="005F2D0F">
        <w:rPr>
          <w:rFonts w:ascii="Arial" w:hAnsi="Arial" w:cs="Arial"/>
          <w:i/>
          <w:color w:val="000000"/>
        </w:rPr>
        <w:t>Infant Learning Lab</w:t>
      </w:r>
      <w:r w:rsidR="009B3EAF" w:rsidRPr="00E36BD5">
        <w:rPr>
          <w:rFonts w:ascii="Arial" w:hAnsi="Arial" w:cs="Arial"/>
          <w:color w:val="000000"/>
        </w:rPr>
        <w:t xml:space="preserve"> at the University of Wisconsin-Madison (Madison, Wisconsin, USA), and the </w:t>
      </w:r>
      <w:r w:rsidR="00367A09" w:rsidRPr="005F2D0F">
        <w:rPr>
          <w:rFonts w:ascii="Arial" w:hAnsi="Arial" w:cs="Arial"/>
          <w:i/>
          <w:color w:val="000000"/>
        </w:rPr>
        <w:t xml:space="preserve">CBC </w:t>
      </w:r>
      <w:r w:rsidR="001060F5" w:rsidRPr="005F2D0F">
        <w:rPr>
          <w:rFonts w:ascii="Arial" w:hAnsi="Arial" w:cs="Arial"/>
          <w:i/>
          <w:color w:val="000000"/>
        </w:rPr>
        <w:t>Baby</w:t>
      </w:r>
      <w:r w:rsidR="00F41CC4" w:rsidRPr="005F2D0F">
        <w:rPr>
          <w:rFonts w:ascii="Arial" w:hAnsi="Arial" w:cs="Arial"/>
          <w:i/>
          <w:color w:val="000000"/>
        </w:rPr>
        <w:t xml:space="preserve"> </w:t>
      </w:r>
      <w:r w:rsidR="001060F5" w:rsidRPr="005F2D0F">
        <w:rPr>
          <w:rFonts w:ascii="Arial" w:hAnsi="Arial" w:cs="Arial"/>
          <w:i/>
          <w:color w:val="000000"/>
        </w:rPr>
        <w:t>Lab</w:t>
      </w:r>
      <w:r w:rsidR="009B3EAF" w:rsidRPr="00E36BD5">
        <w:rPr>
          <w:rFonts w:ascii="Arial" w:hAnsi="Arial" w:cs="Arial"/>
          <w:color w:val="000000"/>
        </w:rPr>
        <w:t xml:space="preserve"> at the University Pompeu Fabra (Barcelona, Spain). </w:t>
      </w:r>
    </w:p>
    <w:p w14:paraId="5873504C" w14:textId="77777777" w:rsidR="006D0EE4" w:rsidRPr="006D0EE4" w:rsidRDefault="006D0EE4" w:rsidP="000701D4">
      <w:pPr>
        <w:widowControl w:val="0"/>
        <w:tabs>
          <w:tab w:val="left" w:pos="220"/>
          <w:tab w:val="left" w:pos="720"/>
        </w:tabs>
        <w:autoSpaceDE w:val="0"/>
        <w:autoSpaceDN w:val="0"/>
        <w:adjustRightInd w:val="0"/>
        <w:spacing w:line="360" w:lineRule="auto"/>
        <w:rPr>
          <w:rFonts w:ascii="Arial" w:hAnsi="Arial" w:cs="Arial"/>
          <w:color w:val="000000"/>
        </w:rPr>
      </w:pPr>
    </w:p>
    <w:p w14:paraId="1E032931" w14:textId="1A85EC64" w:rsidR="005F2D0F" w:rsidRPr="00B75EAF" w:rsidRDefault="007048AA" w:rsidP="00B75EAF">
      <w:pPr>
        <w:pStyle w:val="ListParagraph"/>
        <w:numPr>
          <w:ilvl w:val="0"/>
          <w:numId w:val="12"/>
        </w:numPr>
        <w:spacing w:line="360" w:lineRule="auto"/>
        <w:rPr>
          <w:rFonts w:ascii="Arial" w:hAnsi="Arial" w:cs="Arial"/>
          <w:color w:val="000000"/>
        </w:rPr>
      </w:pPr>
      <w:r>
        <w:rPr>
          <w:rFonts w:ascii="Arial" w:hAnsi="Arial" w:cs="Arial"/>
          <w:b/>
          <w:color w:val="000000"/>
        </w:rPr>
        <w:t>Santolin &amp; Saffran (</w:t>
      </w:r>
      <w:r w:rsidR="001678D5">
        <w:rPr>
          <w:rFonts w:ascii="Arial" w:hAnsi="Arial" w:cs="Arial"/>
          <w:b/>
          <w:color w:val="000000"/>
        </w:rPr>
        <w:t xml:space="preserve">2019 </w:t>
      </w:r>
      <w:r w:rsidR="000F5827">
        <w:rPr>
          <w:rFonts w:ascii="Arial" w:hAnsi="Arial" w:cs="Arial"/>
          <w:b/>
          <w:color w:val="000000"/>
        </w:rPr>
        <w:t>– Condition 1</w:t>
      </w:r>
      <w:r w:rsidR="0050001A">
        <w:rPr>
          <w:rFonts w:ascii="Arial" w:hAnsi="Arial" w:cs="Arial"/>
          <w:b/>
          <w:color w:val="000000"/>
        </w:rPr>
        <w:t>)</w:t>
      </w:r>
      <w:r w:rsidR="000F5827">
        <w:rPr>
          <w:rFonts w:ascii="Arial" w:hAnsi="Arial" w:cs="Arial"/>
          <w:b/>
          <w:color w:val="000000"/>
        </w:rPr>
        <w:t xml:space="preserve"> </w:t>
      </w:r>
      <w:r w:rsidR="001678D5">
        <w:rPr>
          <w:rFonts w:ascii="Arial" w:hAnsi="Arial" w:cs="Arial"/>
          <w:b/>
          <w:color w:val="000000"/>
        </w:rPr>
        <w:t xml:space="preserve">&amp; </w:t>
      </w:r>
      <w:r w:rsidR="002566E8">
        <w:rPr>
          <w:rFonts w:ascii="Arial" w:hAnsi="Arial" w:cs="Arial"/>
          <w:b/>
          <w:color w:val="000000"/>
        </w:rPr>
        <w:t>R</w:t>
      </w:r>
      <w:r w:rsidR="00B75EAF">
        <w:rPr>
          <w:rFonts w:ascii="Arial" w:hAnsi="Arial" w:cs="Arial"/>
          <w:b/>
          <w:color w:val="000000"/>
        </w:rPr>
        <w:t xml:space="preserve">eplication </w:t>
      </w:r>
      <w:r w:rsidR="00C40CFB">
        <w:rPr>
          <w:rFonts w:ascii="Arial" w:hAnsi="Arial" w:cs="Arial"/>
          <w:b/>
          <w:color w:val="000000"/>
        </w:rPr>
        <w:t xml:space="preserve">study </w:t>
      </w:r>
      <w:r w:rsidR="001678D5">
        <w:rPr>
          <w:rFonts w:ascii="Arial" w:hAnsi="Arial" w:cs="Arial"/>
          <w:b/>
          <w:color w:val="000000"/>
        </w:rPr>
        <w:t xml:space="preserve">by </w:t>
      </w:r>
      <w:r w:rsidR="00C40CFB">
        <w:rPr>
          <w:rFonts w:ascii="Arial" w:hAnsi="Arial" w:cs="Arial"/>
          <w:b/>
          <w:color w:val="000000"/>
        </w:rPr>
        <w:t>Santo</w:t>
      </w:r>
      <w:r w:rsidR="001678D5">
        <w:rPr>
          <w:rFonts w:ascii="Arial" w:hAnsi="Arial" w:cs="Arial"/>
          <w:b/>
          <w:color w:val="000000"/>
        </w:rPr>
        <w:t>lin, Saffran &amp; Sebastian-Galles</w:t>
      </w:r>
      <w:r w:rsidR="002566E8">
        <w:rPr>
          <w:rFonts w:ascii="Arial" w:hAnsi="Arial" w:cs="Arial"/>
          <w:b/>
          <w:color w:val="000000"/>
        </w:rPr>
        <w:t xml:space="preserve"> (2019; WILD Workshop)</w:t>
      </w:r>
      <w:r w:rsidR="005F2D0F" w:rsidRPr="00F54A3A">
        <w:rPr>
          <w:rFonts w:ascii="Arial" w:hAnsi="Arial" w:cs="Arial"/>
          <w:b/>
          <w:color w:val="000000"/>
        </w:rPr>
        <w:t xml:space="preserve">. </w:t>
      </w:r>
      <w:r w:rsidR="005F2D0F" w:rsidRPr="00F54A3A">
        <w:rPr>
          <w:rFonts w:ascii="Arial" w:hAnsi="Arial" w:cs="Arial"/>
          <w:color w:val="000000"/>
        </w:rPr>
        <w:t xml:space="preserve">We will briefly describe the rationale of </w:t>
      </w:r>
      <w:r w:rsidR="00B75EAF">
        <w:rPr>
          <w:rFonts w:ascii="Arial" w:hAnsi="Arial" w:cs="Arial"/>
          <w:color w:val="000000"/>
        </w:rPr>
        <w:t xml:space="preserve">the study, which is a non-linguistic artificial grammar learning experiment conducted in Madison (WI) and Barcelona. We will describe </w:t>
      </w:r>
      <w:r w:rsidR="005F2D0F" w:rsidRPr="00B75EAF">
        <w:rPr>
          <w:rFonts w:ascii="Arial" w:hAnsi="Arial" w:cs="Arial"/>
          <w:color w:val="000000"/>
        </w:rPr>
        <w:t xml:space="preserve">dependent variables, </w:t>
      </w:r>
      <w:r w:rsidR="006D0EE4" w:rsidRPr="00B75EAF">
        <w:rPr>
          <w:rFonts w:ascii="Arial" w:hAnsi="Arial" w:cs="Arial"/>
          <w:color w:val="000000"/>
        </w:rPr>
        <w:t>statistical</w:t>
      </w:r>
      <w:r w:rsidR="005F2D0F" w:rsidRPr="00B75EAF">
        <w:rPr>
          <w:rFonts w:ascii="Arial" w:hAnsi="Arial" w:cs="Arial"/>
          <w:color w:val="000000"/>
        </w:rPr>
        <w:t xml:space="preserve"> analysis, and results </w:t>
      </w:r>
      <w:r w:rsidR="006D0EE4" w:rsidRPr="00B75EAF">
        <w:rPr>
          <w:rFonts w:ascii="Arial" w:hAnsi="Arial" w:cs="Arial"/>
          <w:color w:val="000000"/>
        </w:rPr>
        <w:t>obtained</w:t>
      </w:r>
      <w:r w:rsidR="005F2D0F" w:rsidRPr="00B75EAF">
        <w:rPr>
          <w:rFonts w:ascii="Arial" w:hAnsi="Arial" w:cs="Arial"/>
          <w:color w:val="000000"/>
        </w:rPr>
        <w:t>. In both experiment</w:t>
      </w:r>
      <w:r w:rsidR="006D0EE4" w:rsidRPr="00B75EAF">
        <w:rPr>
          <w:rFonts w:ascii="Arial" w:hAnsi="Arial" w:cs="Arial"/>
          <w:color w:val="000000"/>
        </w:rPr>
        <w:t>s,</w:t>
      </w:r>
      <w:r w:rsidR="005F2D0F" w:rsidRPr="00B75EAF">
        <w:rPr>
          <w:rFonts w:ascii="Arial" w:hAnsi="Arial" w:cs="Arial"/>
          <w:color w:val="000000"/>
        </w:rPr>
        <w:t xml:space="preserve"> infants </w:t>
      </w:r>
      <w:r w:rsidR="006D0EE4" w:rsidRPr="00B75EAF">
        <w:rPr>
          <w:rFonts w:ascii="Arial" w:hAnsi="Arial" w:cs="Arial"/>
          <w:color w:val="000000"/>
        </w:rPr>
        <w:t xml:space="preserve">successfully learned </w:t>
      </w:r>
      <w:r w:rsidR="005F2D0F" w:rsidRPr="00B75EAF">
        <w:rPr>
          <w:rFonts w:ascii="Arial" w:hAnsi="Arial" w:cs="Arial"/>
          <w:color w:val="000000"/>
        </w:rPr>
        <w:t xml:space="preserve">the structure of the grammar </w:t>
      </w:r>
      <w:r w:rsidR="006D0EE4" w:rsidRPr="00B75EAF">
        <w:rPr>
          <w:rFonts w:ascii="Arial" w:hAnsi="Arial" w:cs="Arial"/>
          <w:color w:val="000000"/>
        </w:rPr>
        <w:t xml:space="preserve">as </w:t>
      </w:r>
      <w:r w:rsidR="005F2D0F" w:rsidRPr="00B75EAF">
        <w:rPr>
          <w:rFonts w:ascii="Arial" w:hAnsi="Arial" w:cs="Arial"/>
          <w:color w:val="000000"/>
        </w:rPr>
        <w:t xml:space="preserve">they </w:t>
      </w:r>
      <w:r w:rsidR="006D0EE4" w:rsidRPr="00B75EAF">
        <w:rPr>
          <w:rFonts w:ascii="Arial" w:hAnsi="Arial" w:cs="Arial"/>
          <w:color w:val="000000"/>
        </w:rPr>
        <w:t>could</w:t>
      </w:r>
      <w:r w:rsidR="005F2D0F" w:rsidRPr="00B75EAF">
        <w:rPr>
          <w:rFonts w:ascii="Arial" w:hAnsi="Arial" w:cs="Arial"/>
          <w:color w:val="000000"/>
        </w:rPr>
        <w:t xml:space="preserve"> discriminate between test strings following </w:t>
      </w:r>
      <w:r w:rsidR="006D0EE4" w:rsidRPr="00B75EAF">
        <w:rPr>
          <w:rFonts w:ascii="Arial" w:hAnsi="Arial" w:cs="Arial"/>
          <w:color w:val="000000"/>
        </w:rPr>
        <w:t xml:space="preserve">the grammar from strings violating </w:t>
      </w:r>
      <w:r w:rsidR="005F2D0F" w:rsidRPr="00B75EAF">
        <w:rPr>
          <w:rFonts w:ascii="Arial" w:hAnsi="Arial" w:cs="Arial"/>
          <w:color w:val="000000"/>
        </w:rPr>
        <w:t>the grammar</w:t>
      </w:r>
      <w:r w:rsidR="00B75EAF">
        <w:rPr>
          <w:rFonts w:ascii="Arial" w:hAnsi="Arial" w:cs="Arial"/>
          <w:color w:val="000000"/>
        </w:rPr>
        <w:t xml:space="preserve">. </w:t>
      </w:r>
      <w:r w:rsidR="005F2D0F" w:rsidRPr="00B75EAF">
        <w:rPr>
          <w:rFonts w:ascii="Arial" w:hAnsi="Arial" w:cs="Arial"/>
          <w:color w:val="000000"/>
        </w:rPr>
        <w:lastRenderedPageBreak/>
        <w:t>Interestingly, Wisconsin babies showed novelty preference</w:t>
      </w:r>
      <w:r w:rsidR="00F93637" w:rsidRPr="00B75EAF">
        <w:rPr>
          <w:rFonts w:ascii="Arial" w:hAnsi="Arial" w:cs="Arial"/>
          <w:color w:val="000000"/>
        </w:rPr>
        <w:t xml:space="preserve">, </w:t>
      </w:r>
      <w:r w:rsidR="00B75EAF">
        <w:rPr>
          <w:rFonts w:ascii="Arial" w:hAnsi="Arial" w:cs="Arial"/>
          <w:color w:val="000000"/>
        </w:rPr>
        <w:t xml:space="preserve">listening longer to </w:t>
      </w:r>
      <w:r w:rsidR="0050001A">
        <w:rPr>
          <w:rFonts w:ascii="Arial" w:hAnsi="Arial" w:cs="Arial"/>
          <w:color w:val="000000"/>
        </w:rPr>
        <w:t>grammar-</w:t>
      </w:r>
      <w:r w:rsidR="00B75EAF">
        <w:rPr>
          <w:rFonts w:ascii="Arial" w:hAnsi="Arial" w:cs="Arial"/>
          <w:color w:val="000000"/>
        </w:rPr>
        <w:t xml:space="preserve">inconsistent </w:t>
      </w:r>
      <w:r w:rsidR="0050001A">
        <w:rPr>
          <w:rFonts w:ascii="Arial" w:hAnsi="Arial" w:cs="Arial"/>
          <w:color w:val="000000"/>
        </w:rPr>
        <w:t xml:space="preserve">(novel) </w:t>
      </w:r>
      <w:r w:rsidR="00B75EAF">
        <w:rPr>
          <w:rFonts w:ascii="Arial" w:hAnsi="Arial" w:cs="Arial"/>
          <w:color w:val="000000"/>
        </w:rPr>
        <w:t xml:space="preserve">test strings </w:t>
      </w:r>
      <w:r w:rsidR="005F2D0F" w:rsidRPr="00B75EAF">
        <w:rPr>
          <w:rFonts w:ascii="Arial" w:hAnsi="Arial" w:cs="Arial"/>
          <w:color w:val="000000"/>
        </w:rPr>
        <w:t>whereas Barcelona babies showed familiarity preference</w:t>
      </w:r>
      <w:r w:rsidR="00B75EAF">
        <w:rPr>
          <w:rFonts w:ascii="Arial" w:hAnsi="Arial" w:cs="Arial"/>
          <w:color w:val="000000"/>
        </w:rPr>
        <w:t xml:space="preserve">, listening longer to </w:t>
      </w:r>
      <w:r w:rsidR="0050001A">
        <w:rPr>
          <w:rFonts w:ascii="Arial" w:hAnsi="Arial" w:cs="Arial"/>
          <w:color w:val="000000"/>
        </w:rPr>
        <w:t>grammar-</w:t>
      </w:r>
      <w:r w:rsidR="00B75EAF">
        <w:rPr>
          <w:rFonts w:ascii="Arial" w:hAnsi="Arial" w:cs="Arial"/>
          <w:color w:val="000000"/>
        </w:rPr>
        <w:t>consistent</w:t>
      </w:r>
      <w:r w:rsidR="0050001A">
        <w:rPr>
          <w:rFonts w:ascii="Arial" w:hAnsi="Arial" w:cs="Arial"/>
          <w:color w:val="000000"/>
        </w:rPr>
        <w:t xml:space="preserve"> (</w:t>
      </w:r>
      <w:r w:rsidR="00B75EAF">
        <w:rPr>
          <w:rFonts w:ascii="Arial" w:hAnsi="Arial" w:cs="Arial"/>
          <w:color w:val="000000"/>
        </w:rPr>
        <w:t>familiar</w:t>
      </w:r>
      <w:r w:rsidR="0050001A">
        <w:rPr>
          <w:rFonts w:ascii="Arial" w:hAnsi="Arial" w:cs="Arial"/>
          <w:color w:val="000000"/>
        </w:rPr>
        <w:t>)</w:t>
      </w:r>
      <w:r w:rsidR="00B75EAF">
        <w:rPr>
          <w:rFonts w:ascii="Arial" w:hAnsi="Arial" w:cs="Arial"/>
          <w:color w:val="000000"/>
        </w:rPr>
        <w:t xml:space="preserve"> strings (</w:t>
      </w:r>
      <w:r w:rsidR="005F2D0F" w:rsidRPr="00B75EAF">
        <w:rPr>
          <w:rFonts w:ascii="Arial" w:hAnsi="Arial" w:cs="Arial"/>
          <w:color w:val="000000"/>
        </w:rPr>
        <w:t xml:space="preserve">Graph 1). </w:t>
      </w:r>
    </w:p>
    <w:p w14:paraId="3CF9578B" w14:textId="77777777" w:rsidR="00D0590A" w:rsidRDefault="00D0590A" w:rsidP="00AD666A">
      <w:pPr>
        <w:pStyle w:val="ListParagraph"/>
        <w:rPr>
          <w:rFonts w:ascii="Arial" w:hAnsi="Arial" w:cs="Arial"/>
          <w:color w:val="000000"/>
        </w:rPr>
      </w:pPr>
    </w:p>
    <w:p w14:paraId="08AF2E6C" w14:textId="0B93ACD3" w:rsidR="007C0E4D" w:rsidRPr="00BE10B7" w:rsidRDefault="007C0E4D" w:rsidP="000701D4">
      <w:pPr>
        <w:widowControl w:val="0"/>
        <w:autoSpaceDE w:val="0"/>
        <w:autoSpaceDN w:val="0"/>
        <w:adjustRightInd w:val="0"/>
        <w:spacing w:after="240"/>
        <w:rPr>
          <w:rFonts w:ascii="Times" w:hAnsi="Times" w:cs="Times"/>
          <w:color w:val="000000"/>
        </w:rPr>
      </w:pPr>
      <w:r w:rsidRPr="00BE10B7">
        <w:rPr>
          <w:rFonts w:ascii="Arial" w:hAnsi="Arial" w:cs="Arial"/>
          <w:b/>
          <w:color w:val="000000"/>
        </w:rPr>
        <w:t>Graph 1.</w:t>
      </w:r>
      <w:r>
        <w:rPr>
          <w:rFonts w:ascii="Arial" w:hAnsi="Arial" w:cs="Arial"/>
          <w:color w:val="000000"/>
        </w:rPr>
        <w:t xml:space="preserve"> </w:t>
      </w:r>
      <w:r w:rsidR="00BE10B7" w:rsidRPr="00BE10B7">
        <w:rPr>
          <w:rFonts w:ascii="Arial" w:hAnsi="Arial" w:cs="Arial"/>
          <w:color w:val="000000"/>
        </w:rPr>
        <w:t xml:space="preserve">On the Y axis, looking time in ms; on the X axis, the two groups of infants participating in the study in </w:t>
      </w:r>
      <w:r w:rsidR="00BE10B7">
        <w:rPr>
          <w:rFonts w:ascii="Arial" w:hAnsi="Arial" w:cs="Arial"/>
          <w:color w:val="000000"/>
        </w:rPr>
        <w:t>Wisconsin</w:t>
      </w:r>
      <w:r w:rsidR="00BE10B7" w:rsidRPr="00BE10B7">
        <w:rPr>
          <w:rFonts w:ascii="Arial" w:hAnsi="Arial" w:cs="Arial"/>
          <w:color w:val="000000"/>
        </w:rPr>
        <w:t xml:space="preserve"> and Barcelona</w:t>
      </w:r>
      <w:r w:rsidR="00303A62">
        <w:rPr>
          <w:rFonts w:ascii="Arial" w:hAnsi="Arial" w:cs="Arial"/>
          <w:color w:val="000000"/>
        </w:rPr>
        <w:t xml:space="preserve">. </w:t>
      </w:r>
      <w:r w:rsidR="00BE10B7" w:rsidRPr="00BE10B7">
        <w:rPr>
          <w:rFonts w:ascii="Arial" w:hAnsi="Arial" w:cs="Arial"/>
          <w:color w:val="000000"/>
        </w:rPr>
        <w:t xml:space="preserve">Columns represent looking times for familiar and novel test strings, and asterisks indicate significant differences. </w:t>
      </w:r>
    </w:p>
    <w:p w14:paraId="44A053D3" w14:textId="5FCF8787" w:rsidR="00D0590A" w:rsidRPr="00EB0EDF" w:rsidRDefault="0092009F" w:rsidP="000701D4">
      <w:pPr>
        <w:widowControl w:val="0"/>
        <w:tabs>
          <w:tab w:val="left" w:pos="220"/>
          <w:tab w:val="left" w:pos="720"/>
        </w:tabs>
        <w:autoSpaceDE w:val="0"/>
        <w:autoSpaceDN w:val="0"/>
        <w:adjustRightInd w:val="0"/>
        <w:spacing w:line="360" w:lineRule="auto"/>
        <w:rPr>
          <w:rFonts w:ascii="Arial" w:hAnsi="Arial" w:cs="Arial"/>
          <w:color w:val="000000"/>
        </w:rPr>
      </w:pPr>
      <w:r>
        <w:rPr>
          <w:rFonts w:ascii="Arial" w:hAnsi="Arial" w:cs="Arial"/>
          <w:noProof/>
          <w:color w:val="000000"/>
        </w:rPr>
        <w:drawing>
          <wp:inline distT="0" distB="0" distL="0" distR="0" wp14:anchorId="31D96DFA" wp14:editId="23C536AE">
            <wp:extent cx="5939155" cy="4345940"/>
            <wp:effectExtent l="0" t="0" r="4445" b="0"/>
            <wp:docPr id="4" name="Picture 4" descr="../../new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Graph.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4345940"/>
                    </a:xfrm>
                    <a:prstGeom prst="rect">
                      <a:avLst/>
                    </a:prstGeom>
                    <a:noFill/>
                    <a:ln>
                      <a:noFill/>
                    </a:ln>
                  </pic:spPr>
                </pic:pic>
              </a:graphicData>
            </a:graphic>
          </wp:inline>
        </w:drawing>
      </w:r>
    </w:p>
    <w:p w14:paraId="629CF131" w14:textId="77777777" w:rsidR="005F2D0F" w:rsidRPr="005F2D0F" w:rsidRDefault="005F2D0F" w:rsidP="000701D4">
      <w:pPr>
        <w:widowControl w:val="0"/>
        <w:tabs>
          <w:tab w:val="left" w:pos="220"/>
          <w:tab w:val="left" w:pos="720"/>
        </w:tabs>
        <w:autoSpaceDE w:val="0"/>
        <w:autoSpaceDN w:val="0"/>
        <w:adjustRightInd w:val="0"/>
        <w:spacing w:line="360" w:lineRule="auto"/>
        <w:rPr>
          <w:rFonts w:ascii="Arial" w:hAnsi="Arial" w:cs="Arial"/>
          <w:color w:val="000000"/>
        </w:rPr>
      </w:pPr>
    </w:p>
    <w:p w14:paraId="2DA4955F" w14:textId="1E487269" w:rsidR="005F2D0F" w:rsidRPr="00B7652E" w:rsidRDefault="005F2D0F" w:rsidP="000701D4">
      <w:pPr>
        <w:widowControl w:val="0"/>
        <w:tabs>
          <w:tab w:val="left" w:pos="220"/>
          <w:tab w:val="left" w:pos="720"/>
        </w:tabs>
        <w:autoSpaceDE w:val="0"/>
        <w:autoSpaceDN w:val="0"/>
        <w:adjustRightInd w:val="0"/>
        <w:spacing w:line="360" w:lineRule="auto"/>
        <w:rPr>
          <w:rFonts w:ascii="Arial" w:hAnsi="Arial" w:cs="Arial"/>
          <w:color w:val="000000"/>
        </w:rPr>
      </w:pPr>
      <w:r w:rsidRPr="005F2D0F">
        <w:rPr>
          <w:rFonts w:ascii="Arial" w:hAnsi="Arial" w:cs="Arial"/>
          <w:color w:val="000000"/>
        </w:rPr>
        <w:t xml:space="preserve">Procedure, stimuli, software and infant age were </w:t>
      </w:r>
      <w:r w:rsidR="0050001A">
        <w:rPr>
          <w:rFonts w:ascii="Arial" w:hAnsi="Arial" w:cs="Arial"/>
          <w:color w:val="000000"/>
        </w:rPr>
        <w:t>otherwise identical</w:t>
      </w:r>
      <w:r w:rsidR="0050001A" w:rsidRPr="005F2D0F">
        <w:rPr>
          <w:rFonts w:ascii="Arial" w:hAnsi="Arial" w:cs="Arial"/>
          <w:color w:val="000000"/>
        </w:rPr>
        <w:t xml:space="preserve"> </w:t>
      </w:r>
      <w:r w:rsidRPr="005F2D0F">
        <w:rPr>
          <w:rFonts w:ascii="Arial" w:hAnsi="Arial" w:cs="Arial"/>
          <w:color w:val="000000"/>
        </w:rPr>
        <w:t xml:space="preserve">across studies. We hypothesized that </w:t>
      </w:r>
      <w:r w:rsidR="007048AA">
        <w:rPr>
          <w:rFonts w:ascii="Arial" w:hAnsi="Arial" w:cs="Arial"/>
          <w:color w:val="000000"/>
        </w:rPr>
        <w:t>the</w:t>
      </w:r>
      <w:r w:rsidR="007048AA" w:rsidRPr="005F2D0F">
        <w:rPr>
          <w:rFonts w:ascii="Arial" w:hAnsi="Arial" w:cs="Arial"/>
          <w:color w:val="000000"/>
        </w:rPr>
        <w:t xml:space="preserve"> </w:t>
      </w:r>
      <w:r w:rsidRPr="005F2D0F">
        <w:rPr>
          <w:rFonts w:ascii="Arial" w:hAnsi="Arial" w:cs="Arial"/>
          <w:color w:val="000000"/>
        </w:rPr>
        <w:t xml:space="preserve">flip in preference </w:t>
      </w:r>
      <w:r w:rsidR="0050001A">
        <w:rPr>
          <w:rFonts w:ascii="Arial" w:hAnsi="Arial" w:cs="Arial"/>
          <w:color w:val="000000"/>
        </w:rPr>
        <w:t>might</w:t>
      </w:r>
      <w:r w:rsidR="0050001A" w:rsidRPr="005F2D0F">
        <w:rPr>
          <w:rFonts w:ascii="Arial" w:hAnsi="Arial" w:cs="Arial"/>
          <w:color w:val="000000"/>
        </w:rPr>
        <w:t xml:space="preserve"> </w:t>
      </w:r>
      <w:r w:rsidRPr="005F2D0F">
        <w:rPr>
          <w:rFonts w:ascii="Arial" w:hAnsi="Arial" w:cs="Arial"/>
          <w:color w:val="000000"/>
        </w:rPr>
        <w:t xml:space="preserve">be related to infants’ </w:t>
      </w:r>
      <w:r w:rsidR="006D0EE4">
        <w:rPr>
          <w:rFonts w:ascii="Arial" w:hAnsi="Arial" w:cs="Arial"/>
          <w:color w:val="000000"/>
        </w:rPr>
        <w:t xml:space="preserve">prior </w:t>
      </w:r>
      <w:r w:rsidRPr="005F2D0F">
        <w:rPr>
          <w:rFonts w:ascii="Arial" w:hAnsi="Arial" w:cs="Arial"/>
          <w:color w:val="000000"/>
        </w:rPr>
        <w:t xml:space="preserve">experience with </w:t>
      </w:r>
      <w:r w:rsidR="00B7652E">
        <w:rPr>
          <w:rFonts w:ascii="Arial" w:hAnsi="Arial" w:cs="Arial"/>
          <w:color w:val="000000"/>
        </w:rPr>
        <w:t xml:space="preserve">the </w:t>
      </w:r>
      <w:r w:rsidRPr="005F2D0F">
        <w:rPr>
          <w:rFonts w:ascii="Arial" w:hAnsi="Arial" w:cs="Arial"/>
          <w:color w:val="000000"/>
        </w:rPr>
        <w:t>HeadTurn setting</w:t>
      </w:r>
      <w:r w:rsidR="00B7652E">
        <w:rPr>
          <w:rFonts w:ascii="Arial" w:hAnsi="Arial" w:cs="Arial"/>
          <w:color w:val="000000"/>
        </w:rPr>
        <w:t xml:space="preserve">. Indeed, </w:t>
      </w:r>
      <w:r w:rsidR="001F4389">
        <w:rPr>
          <w:rFonts w:ascii="Arial" w:hAnsi="Arial" w:cs="Arial"/>
          <w:color w:val="000000"/>
        </w:rPr>
        <w:t xml:space="preserve">most of the </w:t>
      </w:r>
      <w:r w:rsidRPr="005F2D0F">
        <w:rPr>
          <w:rFonts w:ascii="Arial" w:hAnsi="Arial" w:cs="Arial"/>
          <w:color w:val="000000"/>
        </w:rPr>
        <w:t>Wisconsin babies</w:t>
      </w:r>
      <w:r w:rsidR="003B0964">
        <w:rPr>
          <w:rFonts w:ascii="Arial" w:hAnsi="Arial" w:cs="Arial"/>
          <w:color w:val="000000"/>
        </w:rPr>
        <w:t xml:space="preserve"> (20 out of 27) </w:t>
      </w:r>
      <w:r w:rsidRPr="005F2D0F">
        <w:rPr>
          <w:rFonts w:ascii="Arial" w:hAnsi="Arial" w:cs="Arial"/>
          <w:color w:val="000000"/>
        </w:rPr>
        <w:t>participated in 1 or more HeadTurn study before</w:t>
      </w:r>
      <w:r w:rsidR="007048AA">
        <w:rPr>
          <w:rFonts w:ascii="Arial" w:hAnsi="Arial" w:cs="Arial"/>
          <w:color w:val="000000"/>
        </w:rPr>
        <w:t xml:space="preserve"> </w:t>
      </w:r>
      <w:r w:rsidR="00B7652E">
        <w:rPr>
          <w:rFonts w:ascii="Arial" w:hAnsi="Arial" w:cs="Arial"/>
          <w:color w:val="000000"/>
        </w:rPr>
        <w:t>the current one</w:t>
      </w:r>
      <w:r w:rsidR="00DA6C97">
        <w:rPr>
          <w:rFonts w:ascii="Arial" w:hAnsi="Arial" w:cs="Arial"/>
          <w:color w:val="000000"/>
        </w:rPr>
        <w:t xml:space="preserve"> (Syntax)</w:t>
      </w:r>
      <w:r w:rsidR="00B7652E">
        <w:rPr>
          <w:rFonts w:ascii="Arial" w:hAnsi="Arial" w:cs="Arial"/>
          <w:color w:val="000000"/>
        </w:rPr>
        <w:t xml:space="preserve">. In contrast, </w:t>
      </w:r>
      <w:r w:rsidR="00B7652E" w:rsidRPr="003B0964">
        <w:rPr>
          <w:rFonts w:ascii="Arial" w:hAnsi="Arial" w:cs="Arial"/>
          <w:color w:val="000000"/>
        </w:rPr>
        <w:t xml:space="preserve">only 2 out of </w:t>
      </w:r>
      <w:r w:rsidR="00632A23" w:rsidRPr="003B0964">
        <w:rPr>
          <w:rFonts w:ascii="Arial" w:hAnsi="Arial" w:cs="Arial"/>
          <w:color w:val="000000"/>
        </w:rPr>
        <w:t>24</w:t>
      </w:r>
      <w:r w:rsidR="00632A23">
        <w:rPr>
          <w:rFonts w:ascii="Arial" w:hAnsi="Arial" w:cs="Arial"/>
          <w:color w:val="000000"/>
        </w:rPr>
        <w:t xml:space="preserve"> </w:t>
      </w:r>
      <w:r w:rsidR="00B7652E">
        <w:rPr>
          <w:rFonts w:ascii="Arial" w:hAnsi="Arial" w:cs="Arial"/>
          <w:color w:val="000000"/>
        </w:rPr>
        <w:t>Barcelona babies participated in another HeadTurn study before</w:t>
      </w:r>
      <w:r w:rsidR="0050001A">
        <w:rPr>
          <w:rFonts w:ascii="Arial" w:hAnsi="Arial" w:cs="Arial"/>
          <w:color w:val="000000"/>
        </w:rPr>
        <w:t xml:space="preserve">; </w:t>
      </w:r>
      <w:r w:rsidR="00B7652E">
        <w:rPr>
          <w:rFonts w:ascii="Arial" w:hAnsi="Arial" w:cs="Arial"/>
          <w:color w:val="000000"/>
        </w:rPr>
        <w:t xml:space="preserve">for most of them, the current study was their very first </w:t>
      </w:r>
      <w:r w:rsidRPr="005F2D0F">
        <w:rPr>
          <w:rFonts w:ascii="Arial" w:hAnsi="Arial" w:cs="Arial"/>
          <w:color w:val="000000"/>
        </w:rPr>
        <w:t xml:space="preserve">HeadTurn </w:t>
      </w:r>
      <w:r w:rsidR="00B7652E">
        <w:rPr>
          <w:rFonts w:ascii="Arial" w:hAnsi="Arial" w:cs="Arial"/>
          <w:color w:val="000000"/>
        </w:rPr>
        <w:t>experiment</w:t>
      </w:r>
      <w:r w:rsidRPr="005F2D0F">
        <w:rPr>
          <w:rFonts w:ascii="Arial" w:hAnsi="Arial" w:cs="Arial"/>
          <w:color w:val="000000"/>
        </w:rPr>
        <w:t xml:space="preserve">. This hypothesis is supported </w:t>
      </w:r>
      <w:r w:rsidRPr="005F2D0F">
        <w:rPr>
          <w:rFonts w:ascii="Arial" w:hAnsi="Arial" w:cs="Arial"/>
          <w:color w:val="000000"/>
        </w:rPr>
        <w:lastRenderedPageBreak/>
        <w:t>by statistical analysis showing positive correlation between direction of preference</w:t>
      </w:r>
      <w:r w:rsidR="00B7652E">
        <w:rPr>
          <w:rFonts w:ascii="Arial" w:hAnsi="Arial" w:cs="Arial"/>
          <w:color w:val="000000"/>
        </w:rPr>
        <w:t xml:space="preserve"> (</w:t>
      </w:r>
      <w:r w:rsidRPr="005F2D0F">
        <w:rPr>
          <w:rFonts w:ascii="Arial" w:hAnsi="Arial" w:cs="Arial"/>
          <w:color w:val="000000"/>
        </w:rPr>
        <w:t xml:space="preserve">expressed as novelty score = </w:t>
      </w:r>
      <w:r w:rsidRPr="005F2D0F">
        <w:rPr>
          <w:rFonts w:ascii="Arial" w:hAnsi="Arial" w:cs="Arial"/>
          <w:i/>
          <w:color w:val="000000"/>
        </w:rPr>
        <w:t>looking time for novel item – looking time for familiar item</w:t>
      </w:r>
      <w:r w:rsidRPr="005F2D0F">
        <w:rPr>
          <w:rFonts w:ascii="Arial" w:hAnsi="Arial" w:cs="Arial"/>
          <w:color w:val="000000"/>
        </w:rPr>
        <w:t>) and number of HeadTurn studies (r=</w:t>
      </w:r>
      <w:r w:rsidRPr="00D0590A">
        <w:t xml:space="preserve"> </w:t>
      </w:r>
      <w:r w:rsidRPr="005F2D0F">
        <w:rPr>
          <w:rFonts w:ascii="Arial" w:hAnsi="Arial" w:cs="Arial"/>
          <w:color w:val="000000"/>
        </w:rPr>
        <w:t>0.345, p=</w:t>
      </w:r>
      <w:r w:rsidRPr="00D0590A">
        <w:t xml:space="preserve"> </w:t>
      </w:r>
      <w:r w:rsidRPr="005F2D0F">
        <w:rPr>
          <w:rFonts w:ascii="Arial" w:hAnsi="Arial" w:cs="Arial"/>
          <w:color w:val="000000"/>
        </w:rPr>
        <w:t xml:space="preserve">0.014; Graph 2). </w:t>
      </w:r>
      <w:r w:rsidR="006D0EE4">
        <w:rPr>
          <w:rFonts w:ascii="Arial" w:hAnsi="Arial" w:cs="Arial"/>
          <w:color w:val="000000"/>
        </w:rPr>
        <w:t xml:space="preserve">Therefore, infants for which </w:t>
      </w:r>
      <w:r w:rsidR="0050001A">
        <w:rPr>
          <w:rFonts w:ascii="Arial" w:hAnsi="Arial" w:cs="Arial"/>
          <w:color w:val="000000"/>
        </w:rPr>
        <w:t xml:space="preserve">the current study </w:t>
      </w:r>
      <w:r w:rsidR="00B7652E">
        <w:rPr>
          <w:rFonts w:ascii="Arial" w:hAnsi="Arial" w:cs="Arial"/>
          <w:color w:val="000000"/>
        </w:rPr>
        <w:t xml:space="preserve">was </w:t>
      </w:r>
      <w:r w:rsidR="0050001A" w:rsidRPr="003B1BA6">
        <w:rPr>
          <w:rFonts w:ascii="Arial" w:hAnsi="Arial" w:cs="Arial"/>
          <w:color w:val="000000"/>
          <w:u w:val="single"/>
        </w:rPr>
        <w:t>not</w:t>
      </w:r>
      <w:r w:rsidR="0050001A">
        <w:rPr>
          <w:rFonts w:ascii="Arial" w:hAnsi="Arial" w:cs="Arial"/>
          <w:color w:val="000000"/>
        </w:rPr>
        <w:t xml:space="preserve"> the first</w:t>
      </w:r>
      <w:r w:rsidR="00B7652E">
        <w:rPr>
          <w:rFonts w:ascii="Arial" w:hAnsi="Arial" w:cs="Arial"/>
          <w:color w:val="000000"/>
        </w:rPr>
        <w:t xml:space="preserve"> HeadTurn study showed novelty preference. In contrast, infants for which </w:t>
      </w:r>
      <w:r w:rsidR="0050001A">
        <w:rPr>
          <w:rFonts w:ascii="Arial" w:hAnsi="Arial" w:cs="Arial"/>
          <w:color w:val="000000"/>
        </w:rPr>
        <w:t xml:space="preserve">it was </w:t>
      </w:r>
      <w:r w:rsidR="006D0EE4">
        <w:rPr>
          <w:rFonts w:ascii="Arial" w:hAnsi="Arial" w:cs="Arial"/>
          <w:color w:val="000000"/>
        </w:rPr>
        <w:t xml:space="preserve">the first HeadTurn study showed familiarity preference, possibly indicating a more complex task. </w:t>
      </w:r>
    </w:p>
    <w:p w14:paraId="55BCA7CF" w14:textId="77777777" w:rsidR="00D0590A" w:rsidRDefault="00D0590A" w:rsidP="000701D4">
      <w:pPr>
        <w:widowControl w:val="0"/>
        <w:tabs>
          <w:tab w:val="left" w:pos="220"/>
          <w:tab w:val="left" w:pos="720"/>
        </w:tabs>
        <w:autoSpaceDE w:val="0"/>
        <w:autoSpaceDN w:val="0"/>
        <w:adjustRightInd w:val="0"/>
        <w:rPr>
          <w:rFonts w:ascii="Arial" w:hAnsi="Arial" w:cs="Arial"/>
          <w:b/>
          <w:color w:val="000000"/>
        </w:rPr>
      </w:pPr>
    </w:p>
    <w:p w14:paraId="417E8817" w14:textId="77777777" w:rsidR="00D0590A" w:rsidRDefault="00D0590A" w:rsidP="000701D4">
      <w:pPr>
        <w:widowControl w:val="0"/>
        <w:tabs>
          <w:tab w:val="left" w:pos="220"/>
          <w:tab w:val="left" w:pos="720"/>
        </w:tabs>
        <w:autoSpaceDE w:val="0"/>
        <w:autoSpaceDN w:val="0"/>
        <w:adjustRightInd w:val="0"/>
        <w:rPr>
          <w:rFonts w:ascii="Arial" w:hAnsi="Arial" w:cs="Arial"/>
          <w:b/>
          <w:color w:val="000000"/>
        </w:rPr>
      </w:pPr>
    </w:p>
    <w:p w14:paraId="2A4A23C9" w14:textId="29AC200F" w:rsidR="007C0E4D" w:rsidRDefault="007C0E4D" w:rsidP="000701D4">
      <w:pPr>
        <w:widowControl w:val="0"/>
        <w:tabs>
          <w:tab w:val="left" w:pos="220"/>
          <w:tab w:val="left" w:pos="720"/>
        </w:tabs>
        <w:autoSpaceDE w:val="0"/>
        <w:autoSpaceDN w:val="0"/>
        <w:adjustRightInd w:val="0"/>
        <w:rPr>
          <w:rFonts w:ascii="Arial" w:hAnsi="Arial" w:cs="Arial"/>
          <w:color w:val="000000"/>
        </w:rPr>
      </w:pPr>
      <w:r w:rsidRPr="00BB0840">
        <w:rPr>
          <w:rFonts w:ascii="Arial" w:hAnsi="Arial" w:cs="Arial"/>
          <w:b/>
          <w:color w:val="000000"/>
        </w:rPr>
        <w:t>Graph 2</w:t>
      </w:r>
      <w:r w:rsidRPr="00666251">
        <w:rPr>
          <w:rFonts w:ascii="Arial" w:hAnsi="Arial" w:cs="Arial"/>
          <w:b/>
          <w:color w:val="000000"/>
        </w:rPr>
        <w:t>.</w:t>
      </w:r>
      <w:r w:rsidRPr="00666251">
        <w:rPr>
          <w:rFonts w:ascii="Arial" w:hAnsi="Arial" w:cs="Arial"/>
          <w:color w:val="000000"/>
        </w:rPr>
        <w:t xml:space="preserve"> </w:t>
      </w:r>
      <w:r w:rsidR="00BE10B7" w:rsidRPr="00666251">
        <w:rPr>
          <w:rFonts w:ascii="Arial" w:hAnsi="Arial" w:cs="Arial"/>
          <w:color w:val="000000"/>
        </w:rPr>
        <w:t>On</w:t>
      </w:r>
      <w:r w:rsidR="00BE10B7">
        <w:rPr>
          <w:rFonts w:ascii="Arial" w:hAnsi="Arial" w:cs="Arial"/>
          <w:color w:val="000000"/>
        </w:rPr>
        <w:t xml:space="preserve"> the Y axis, </w:t>
      </w:r>
      <w:r w:rsidR="008D744A">
        <w:rPr>
          <w:rFonts w:ascii="Arial" w:hAnsi="Arial" w:cs="Arial"/>
          <w:color w:val="000000"/>
        </w:rPr>
        <w:t>novelty</w:t>
      </w:r>
      <w:r w:rsidR="00BE10B7">
        <w:rPr>
          <w:rFonts w:ascii="Arial" w:hAnsi="Arial" w:cs="Arial"/>
          <w:color w:val="000000"/>
        </w:rPr>
        <w:t xml:space="preserve"> score; on the X axis, number of HeadTurn studies </w:t>
      </w:r>
    </w:p>
    <w:p w14:paraId="4394A154" w14:textId="4885D01F" w:rsidR="007C0E4D" w:rsidRDefault="007C0E4D" w:rsidP="000701D4">
      <w:pPr>
        <w:widowControl w:val="0"/>
        <w:tabs>
          <w:tab w:val="left" w:pos="220"/>
          <w:tab w:val="left" w:pos="720"/>
        </w:tabs>
        <w:autoSpaceDE w:val="0"/>
        <w:autoSpaceDN w:val="0"/>
        <w:adjustRightInd w:val="0"/>
        <w:spacing w:line="360" w:lineRule="auto"/>
        <w:rPr>
          <w:rFonts w:ascii="Arial" w:hAnsi="Arial" w:cs="Arial"/>
          <w:color w:val="000000"/>
        </w:rPr>
      </w:pPr>
    </w:p>
    <w:p w14:paraId="21AA6333" w14:textId="28CA0F62" w:rsidR="007C0E4D" w:rsidRPr="007C0E4D" w:rsidRDefault="00666251" w:rsidP="000701D4">
      <w:pPr>
        <w:widowControl w:val="0"/>
        <w:tabs>
          <w:tab w:val="left" w:pos="220"/>
          <w:tab w:val="left" w:pos="720"/>
        </w:tabs>
        <w:autoSpaceDE w:val="0"/>
        <w:autoSpaceDN w:val="0"/>
        <w:adjustRightInd w:val="0"/>
        <w:spacing w:line="360" w:lineRule="auto"/>
        <w:rPr>
          <w:rFonts w:ascii="Arial" w:hAnsi="Arial" w:cs="Arial"/>
          <w:color w:val="000000"/>
        </w:rPr>
      </w:pPr>
      <w:r>
        <w:rPr>
          <w:rFonts w:ascii="Arial" w:hAnsi="Arial" w:cs="Arial"/>
          <w:noProof/>
          <w:color w:val="000000"/>
        </w:rPr>
        <w:drawing>
          <wp:inline distT="0" distB="0" distL="0" distR="0" wp14:anchorId="6A53F34C" wp14:editId="3FE53274">
            <wp:extent cx="5139297" cy="3731436"/>
            <wp:effectExtent l="0" t="0" r="0" b="0"/>
            <wp:docPr id="1" name="Picture 1" descr="Graph1_Outline2ve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1_Outline2ver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100" cy="3734197"/>
                    </a:xfrm>
                    <a:prstGeom prst="rect">
                      <a:avLst/>
                    </a:prstGeom>
                    <a:noFill/>
                    <a:ln>
                      <a:noFill/>
                    </a:ln>
                  </pic:spPr>
                </pic:pic>
              </a:graphicData>
            </a:graphic>
          </wp:inline>
        </w:drawing>
      </w:r>
    </w:p>
    <w:p w14:paraId="0BDF86FF" w14:textId="77777777" w:rsidR="009965F8" w:rsidRPr="00E36BD5" w:rsidRDefault="009965F8" w:rsidP="000701D4">
      <w:pPr>
        <w:widowControl w:val="0"/>
        <w:tabs>
          <w:tab w:val="left" w:pos="220"/>
          <w:tab w:val="left" w:pos="720"/>
        </w:tabs>
        <w:autoSpaceDE w:val="0"/>
        <w:autoSpaceDN w:val="0"/>
        <w:adjustRightInd w:val="0"/>
        <w:spacing w:after="320" w:line="360" w:lineRule="auto"/>
        <w:rPr>
          <w:rFonts w:ascii="Arial" w:hAnsi="Arial" w:cs="Arial"/>
          <w:color w:val="000000"/>
        </w:rPr>
      </w:pPr>
    </w:p>
    <w:p w14:paraId="7E88C3F0" w14:textId="13A6F8D2" w:rsidR="009965F8" w:rsidRPr="00C83413" w:rsidRDefault="00EB0EDF" w:rsidP="00C83413">
      <w:pPr>
        <w:pStyle w:val="ListParagraph"/>
        <w:widowControl w:val="0"/>
        <w:numPr>
          <w:ilvl w:val="0"/>
          <w:numId w:val="12"/>
        </w:numPr>
        <w:tabs>
          <w:tab w:val="left" w:pos="220"/>
          <w:tab w:val="left" w:pos="720"/>
        </w:tabs>
        <w:autoSpaceDE w:val="0"/>
        <w:autoSpaceDN w:val="0"/>
        <w:adjustRightInd w:val="0"/>
        <w:spacing w:line="360" w:lineRule="auto"/>
        <w:ind w:left="357" w:hanging="357"/>
        <w:rPr>
          <w:rFonts w:ascii="Arial" w:hAnsi="Arial" w:cs="Arial"/>
          <w:b/>
          <w:color w:val="000000"/>
        </w:rPr>
      </w:pPr>
      <w:r>
        <w:rPr>
          <w:rFonts w:ascii="Arial" w:hAnsi="Arial" w:cs="Arial"/>
          <w:b/>
          <w:i/>
          <w:color w:val="000000"/>
        </w:rPr>
        <w:t xml:space="preserve"> </w:t>
      </w:r>
      <w:r w:rsidR="00C40CFB" w:rsidRPr="00B75EAF">
        <w:rPr>
          <w:rFonts w:ascii="Arial" w:hAnsi="Arial" w:cs="Arial"/>
          <w:b/>
          <w:color w:val="000000"/>
        </w:rPr>
        <w:t xml:space="preserve">Saffran &amp; Wilson, 2003 – Experiment </w:t>
      </w:r>
      <w:r w:rsidR="001678D5" w:rsidRPr="00B75EAF">
        <w:rPr>
          <w:rFonts w:ascii="Arial" w:hAnsi="Arial" w:cs="Arial"/>
          <w:b/>
          <w:color w:val="000000"/>
        </w:rPr>
        <w:t>2</w:t>
      </w:r>
      <w:r w:rsidR="00E473EF">
        <w:rPr>
          <w:rFonts w:ascii="Arial" w:hAnsi="Arial" w:cs="Arial"/>
          <w:b/>
          <w:i/>
          <w:color w:val="000000"/>
        </w:rPr>
        <w:t xml:space="preserve">. </w:t>
      </w:r>
      <w:r w:rsidR="00E473EF">
        <w:rPr>
          <w:rFonts w:ascii="Arial" w:hAnsi="Arial" w:cs="Arial"/>
          <w:color w:val="000000"/>
        </w:rPr>
        <w:t xml:space="preserve">We will describe </w:t>
      </w:r>
      <w:r w:rsidR="007048AA">
        <w:rPr>
          <w:rFonts w:ascii="Arial" w:hAnsi="Arial" w:cs="Arial"/>
          <w:color w:val="000000"/>
        </w:rPr>
        <w:t>an</w:t>
      </w:r>
      <w:r w:rsidR="00B7652E">
        <w:rPr>
          <w:rFonts w:ascii="Arial" w:hAnsi="Arial" w:cs="Arial"/>
          <w:color w:val="000000"/>
        </w:rPr>
        <w:t>other statistical learning</w:t>
      </w:r>
      <w:r w:rsidR="007048AA">
        <w:rPr>
          <w:rFonts w:ascii="Arial" w:hAnsi="Arial" w:cs="Arial"/>
          <w:color w:val="000000"/>
        </w:rPr>
        <w:t xml:space="preserve"> experiment </w:t>
      </w:r>
      <w:r w:rsidR="00773D56">
        <w:rPr>
          <w:rFonts w:ascii="Arial" w:hAnsi="Arial" w:cs="Arial"/>
          <w:color w:val="000000"/>
        </w:rPr>
        <w:t>conducted</w:t>
      </w:r>
      <w:r w:rsidR="00B34678">
        <w:rPr>
          <w:rFonts w:ascii="Arial" w:hAnsi="Arial" w:cs="Arial"/>
          <w:color w:val="000000"/>
        </w:rPr>
        <w:t xml:space="preserve"> </w:t>
      </w:r>
      <w:r w:rsidR="00773D56">
        <w:rPr>
          <w:rFonts w:ascii="Arial" w:hAnsi="Arial" w:cs="Arial"/>
          <w:color w:val="000000"/>
        </w:rPr>
        <w:t>at the Infant Learning Lab</w:t>
      </w:r>
      <w:r w:rsidR="00B7652E">
        <w:rPr>
          <w:rFonts w:ascii="Arial" w:hAnsi="Arial" w:cs="Arial"/>
          <w:color w:val="000000"/>
        </w:rPr>
        <w:t xml:space="preserve"> - </w:t>
      </w:r>
      <w:r w:rsidR="00773D56">
        <w:rPr>
          <w:rFonts w:ascii="Arial" w:hAnsi="Arial" w:cs="Arial"/>
          <w:color w:val="000000"/>
        </w:rPr>
        <w:t>UW Madison</w:t>
      </w:r>
      <w:r w:rsidR="00B7652E">
        <w:rPr>
          <w:rFonts w:ascii="Arial" w:hAnsi="Arial" w:cs="Arial"/>
          <w:color w:val="000000"/>
        </w:rPr>
        <w:t>, showing the same flip in preference</w:t>
      </w:r>
      <w:r w:rsidR="00773D56">
        <w:rPr>
          <w:rFonts w:ascii="Arial" w:hAnsi="Arial" w:cs="Arial"/>
          <w:color w:val="000000"/>
        </w:rPr>
        <w:t xml:space="preserve">. </w:t>
      </w:r>
      <w:r w:rsidR="00D82708">
        <w:rPr>
          <w:rFonts w:ascii="Arial" w:hAnsi="Arial" w:cs="Arial"/>
          <w:color w:val="000000"/>
        </w:rPr>
        <w:t xml:space="preserve">This </w:t>
      </w:r>
      <w:r w:rsidR="00B7652E">
        <w:rPr>
          <w:rFonts w:ascii="Arial" w:hAnsi="Arial" w:cs="Arial"/>
          <w:color w:val="000000"/>
        </w:rPr>
        <w:t xml:space="preserve">study was conducted using the exact same setting of </w:t>
      </w:r>
      <w:r w:rsidR="00B34678">
        <w:rPr>
          <w:rFonts w:ascii="Arial" w:hAnsi="Arial" w:cs="Arial"/>
          <w:color w:val="000000"/>
        </w:rPr>
        <w:t>the studies</w:t>
      </w:r>
      <w:r w:rsidR="00B7652E">
        <w:rPr>
          <w:rFonts w:ascii="Arial" w:hAnsi="Arial" w:cs="Arial"/>
          <w:color w:val="000000"/>
        </w:rPr>
        <w:t xml:space="preserve"> described above (e.g., </w:t>
      </w:r>
      <w:r w:rsidR="00280EA9">
        <w:rPr>
          <w:rFonts w:ascii="Arial" w:hAnsi="Arial" w:cs="Arial"/>
          <w:color w:val="000000"/>
        </w:rPr>
        <w:t>same blinking lights</w:t>
      </w:r>
      <w:r w:rsidR="00B34678">
        <w:rPr>
          <w:rFonts w:ascii="Arial" w:hAnsi="Arial" w:cs="Arial"/>
          <w:color w:val="000000"/>
        </w:rPr>
        <w:t>). Also, infant age</w:t>
      </w:r>
      <w:r w:rsidR="00280EA9">
        <w:rPr>
          <w:rFonts w:ascii="Arial" w:hAnsi="Arial" w:cs="Arial"/>
          <w:color w:val="000000"/>
        </w:rPr>
        <w:t xml:space="preserve"> range</w:t>
      </w:r>
      <w:r w:rsidR="00B34678">
        <w:rPr>
          <w:rFonts w:ascii="Arial" w:hAnsi="Arial" w:cs="Arial"/>
          <w:color w:val="000000"/>
        </w:rPr>
        <w:t xml:space="preserve"> and dependent measure were the same. </w:t>
      </w:r>
      <w:r w:rsidR="00773D56" w:rsidRPr="00B34678">
        <w:rPr>
          <w:rFonts w:ascii="Arial" w:hAnsi="Arial" w:cs="Arial"/>
          <w:color w:val="000000"/>
        </w:rPr>
        <w:t>We</w:t>
      </w:r>
      <w:r w:rsidR="007142F8" w:rsidRPr="00B34678">
        <w:rPr>
          <w:rFonts w:ascii="Arial" w:hAnsi="Arial" w:cs="Arial"/>
          <w:color w:val="000000"/>
        </w:rPr>
        <w:t xml:space="preserve"> found </w:t>
      </w:r>
      <w:r w:rsidR="00352DB5" w:rsidRPr="00B34678">
        <w:rPr>
          <w:rFonts w:ascii="Arial" w:hAnsi="Arial" w:cs="Arial"/>
          <w:color w:val="000000"/>
        </w:rPr>
        <w:t xml:space="preserve">the same </w:t>
      </w:r>
      <w:r w:rsidR="00773D56" w:rsidRPr="003B1BA6">
        <w:rPr>
          <w:rFonts w:ascii="Arial" w:hAnsi="Arial" w:cs="Arial"/>
          <w:color w:val="000000"/>
          <w:highlight w:val="yellow"/>
        </w:rPr>
        <w:t xml:space="preserve">positive </w:t>
      </w:r>
      <w:r w:rsidR="00352DB5" w:rsidRPr="003B1BA6">
        <w:rPr>
          <w:rFonts w:ascii="Arial" w:hAnsi="Arial" w:cs="Arial"/>
          <w:color w:val="000000"/>
          <w:highlight w:val="yellow"/>
        </w:rPr>
        <w:t>correlation</w:t>
      </w:r>
      <w:r w:rsidR="00352DB5" w:rsidRPr="00B34678">
        <w:rPr>
          <w:rFonts w:ascii="Arial" w:hAnsi="Arial" w:cs="Arial"/>
          <w:color w:val="000000"/>
        </w:rPr>
        <w:t xml:space="preserve"> between direction of preference </w:t>
      </w:r>
      <w:r w:rsidR="00773D56" w:rsidRPr="00B34678">
        <w:rPr>
          <w:rFonts w:ascii="Arial" w:hAnsi="Arial" w:cs="Arial"/>
          <w:color w:val="000000"/>
        </w:rPr>
        <w:t xml:space="preserve">at test </w:t>
      </w:r>
      <w:r w:rsidR="00352DB5" w:rsidRPr="00B34678">
        <w:rPr>
          <w:rFonts w:ascii="Arial" w:hAnsi="Arial" w:cs="Arial"/>
          <w:color w:val="000000"/>
        </w:rPr>
        <w:t>and number of HeadTurn studies</w:t>
      </w:r>
      <w:r w:rsidR="00D82708">
        <w:rPr>
          <w:rFonts w:ascii="Arial" w:hAnsi="Arial" w:cs="Arial"/>
          <w:color w:val="000000"/>
        </w:rPr>
        <w:t xml:space="preserve"> in which </w:t>
      </w:r>
      <w:r w:rsidR="00D82708">
        <w:rPr>
          <w:rFonts w:ascii="Arial" w:hAnsi="Arial" w:cs="Arial"/>
          <w:color w:val="000000"/>
        </w:rPr>
        <w:lastRenderedPageBreak/>
        <w:t>infants had participated</w:t>
      </w:r>
      <w:r w:rsidR="008A174E" w:rsidRPr="00B34678">
        <w:rPr>
          <w:rFonts w:ascii="Arial" w:hAnsi="Arial" w:cs="Arial"/>
          <w:color w:val="000000"/>
        </w:rPr>
        <w:t xml:space="preserve"> (</w:t>
      </w:r>
      <w:commentRangeStart w:id="10"/>
      <w:r w:rsidR="008A174E" w:rsidRPr="00B34678">
        <w:rPr>
          <w:rFonts w:ascii="Arial" w:hAnsi="Arial" w:cs="Arial"/>
          <w:color w:val="000000"/>
        </w:rPr>
        <w:t>r=-0.42</w:t>
      </w:r>
      <w:commentRangeEnd w:id="10"/>
      <w:r w:rsidR="008A174E">
        <w:rPr>
          <w:rStyle w:val="CommentReference"/>
        </w:rPr>
        <w:commentReference w:id="10"/>
      </w:r>
      <w:r w:rsidR="008A174E" w:rsidRPr="00B34678">
        <w:rPr>
          <w:rFonts w:ascii="Arial" w:hAnsi="Arial" w:cs="Arial"/>
          <w:color w:val="000000"/>
        </w:rPr>
        <w:t xml:space="preserve">, </w:t>
      </w:r>
      <w:r w:rsidR="008A174E" w:rsidRPr="00170FD6">
        <w:rPr>
          <w:rFonts w:ascii="Arial" w:hAnsi="Arial" w:cs="Arial"/>
          <w:color w:val="000000"/>
          <w:highlight w:val="yellow"/>
        </w:rPr>
        <w:t>p</w:t>
      </w:r>
      <w:r w:rsidR="00B64AD5" w:rsidRPr="00170FD6">
        <w:rPr>
          <w:rFonts w:ascii="Arial" w:hAnsi="Arial" w:cs="Arial"/>
          <w:color w:val="000000"/>
          <w:highlight w:val="yellow"/>
        </w:rPr>
        <w:t>&lt;.01</w:t>
      </w:r>
      <w:r w:rsidR="007F2650">
        <w:rPr>
          <w:rFonts w:ascii="Arial" w:hAnsi="Arial" w:cs="Arial"/>
          <w:color w:val="000000"/>
        </w:rPr>
        <w:t>; Graph</w:t>
      </w:r>
      <w:r w:rsidR="000D78E4">
        <w:rPr>
          <w:rFonts w:ascii="Arial" w:hAnsi="Arial" w:cs="Arial"/>
          <w:color w:val="000000"/>
        </w:rPr>
        <w:t xml:space="preserve"> </w:t>
      </w:r>
      <w:r w:rsidR="007F2650">
        <w:rPr>
          <w:rFonts w:ascii="Arial" w:hAnsi="Arial" w:cs="Arial"/>
          <w:color w:val="000000"/>
        </w:rPr>
        <w:t>3</w:t>
      </w:r>
      <w:r w:rsidR="008A174E" w:rsidRPr="00B34678">
        <w:rPr>
          <w:rFonts w:ascii="Arial" w:hAnsi="Arial" w:cs="Arial"/>
          <w:color w:val="000000"/>
        </w:rPr>
        <w:t>).</w:t>
      </w:r>
    </w:p>
    <w:p w14:paraId="404204D3" w14:textId="77777777" w:rsidR="000D78E4" w:rsidRDefault="000D78E4" w:rsidP="000701D4">
      <w:pPr>
        <w:widowControl w:val="0"/>
        <w:tabs>
          <w:tab w:val="left" w:pos="220"/>
          <w:tab w:val="left" w:pos="720"/>
        </w:tabs>
        <w:autoSpaceDE w:val="0"/>
        <w:autoSpaceDN w:val="0"/>
        <w:adjustRightInd w:val="0"/>
        <w:spacing w:line="360" w:lineRule="auto"/>
        <w:rPr>
          <w:rFonts w:ascii="Arial" w:hAnsi="Arial" w:cs="Arial"/>
          <w:b/>
          <w:color w:val="000000"/>
        </w:rPr>
      </w:pPr>
    </w:p>
    <w:p w14:paraId="48EFA55B" w14:textId="14DA9250" w:rsidR="00446EAF" w:rsidRDefault="00446EAF" w:rsidP="000701D4">
      <w:pPr>
        <w:widowControl w:val="0"/>
        <w:tabs>
          <w:tab w:val="left" w:pos="220"/>
          <w:tab w:val="left" w:pos="720"/>
        </w:tabs>
        <w:autoSpaceDE w:val="0"/>
        <w:autoSpaceDN w:val="0"/>
        <w:adjustRightInd w:val="0"/>
        <w:spacing w:line="360" w:lineRule="auto"/>
        <w:rPr>
          <w:rFonts w:ascii="Arial" w:hAnsi="Arial" w:cs="Arial"/>
          <w:color w:val="000000"/>
        </w:rPr>
      </w:pPr>
      <w:r w:rsidRPr="00446EAF">
        <w:rPr>
          <w:rFonts w:ascii="Arial" w:hAnsi="Arial" w:cs="Arial"/>
          <w:b/>
          <w:color w:val="000000"/>
        </w:rPr>
        <w:t>Graph 3.</w:t>
      </w:r>
      <w:r w:rsidR="008368B9">
        <w:rPr>
          <w:rFonts w:ascii="Arial" w:hAnsi="Arial" w:cs="Arial"/>
          <w:color w:val="000000"/>
        </w:rPr>
        <w:t xml:space="preserve"> </w:t>
      </w:r>
      <w:r w:rsidR="00EC3E13">
        <w:rPr>
          <w:rFonts w:ascii="Arial" w:hAnsi="Arial" w:cs="Arial"/>
          <w:color w:val="000000"/>
        </w:rPr>
        <w:t xml:space="preserve">Y </w:t>
      </w:r>
      <w:r>
        <w:rPr>
          <w:rFonts w:ascii="Arial" w:hAnsi="Arial" w:cs="Arial"/>
          <w:color w:val="000000"/>
        </w:rPr>
        <w:t>axis</w:t>
      </w:r>
      <w:r w:rsidR="00EC3E13">
        <w:rPr>
          <w:rFonts w:ascii="Arial" w:hAnsi="Arial" w:cs="Arial"/>
          <w:color w:val="000000"/>
        </w:rPr>
        <w:t xml:space="preserve"> shows</w:t>
      </w:r>
      <w:r>
        <w:rPr>
          <w:rFonts w:ascii="Arial" w:hAnsi="Arial" w:cs="Arial"/>
          <w:color w:val="000000"/>
        </w:rPr>
        <w:t xml:space="preserve"> </w:t>
      </w:r>
      <w:r w:rsidR="00666251">
        <w:rPr>
          <w:rFonts w:ascii="Arial" w:hAnsi="Arial" w:cs="Arial"/>
          <w:color w:val="000000"/>
        </w:rPr>
        <w:t xml:space="preserve">familiarity </w:t>
      </w:r>
      <w:r>
        <w:rPr>
          <w:rFonts w:ascii="Arial" w:hAnsi="Arial" w:cs="Arial"/>
          <w:color w:val="000000"/>
        </w:rPr>
        <w:t>score</w:t>
      </w:r>
      <w:r w:rsidR="00666251">
        <w:rPr>
          <w:rFonts w:ascii="Arial" w:hAnsi="Arial" w:cs="Arial"/>
          <w:color w:val="000000"/>
        </w:rPr>
        <w:t xml:space="preserve"> (</w:t>
      </w:r>
      <w:r w:rsidR="008368B9" w:rsidRPr="00BB0840">
        <w:rPr>
          <w:rFonts w:ascii="Arial" w:hAnsi="Arial" w:cs="Arial"/>
          <w:i/>
          <w:color w:val="000000"/>
        </w:rPr>
        <w:t>looking time for familiar – looking time for novel</w:t>
      </w:r>
      <w:r w:rsidR="008368B9">
        <w:rPr>
          <w:rFonts w:ascii="Arial" w:hAnsi="Arial" w:cs="Arial"/>
          <w:color w:val="000000"/>
        </w:rPr>
        <w:t>)</w:t>
      </w:r>
      <w:r w:rsidR="00EC3E13">
        <w:rPr>
          <w:rFonts w:ascii="Arial" w:hAnsi="Arial" w:cs="Arial"/>
          <w:color w:val="000000"/>
        </w:rPr>
        <w:t xml:space="preserve"> and</w:t>
      </w:r>
      <w:r>
        <w:rPr>
          <w:rFonts w:ascii="Arial" w:hAnsi="Arial" w:cs="Arial"/>
          <w:color w:val="000000"/>
        </w:rPr>
        <w:t xml:space="preserve"> X axis</w:t>
      </w:r>
      <w:r w:rsidR="00EC3E13">
        <w:rPr>
          <w:rFonts w:ascii="Arial" w:hAnsi="Arial" w:cs="Arial"/>
          <w:color w:val="000000"/>
        </w:rPr>
        <w:t xml:space="preserve"> shows </w:t>
      </w:r>
      <w:r>
        <w:rPr>
          <w:rFonts w:ascii="Arial" w:hAnsi="Arial" w:cs="Arial"/>
          <w:color w:val="000000"/>
        </w:rPr>
        <w:t xml:space="preserve">number of </w:t>
      </w:r>
      <w:r w:rsidR="007F2650">
        <w:rPr>
          <w:rFonts w:ascii="Arial" w:hAnsi="Arial" w:cs="Arial"/>
          <w:color w:val="000000"/>
        </w:rPr>
        <w:t>HeadTurn studies</w:t>
      </w:r>
      <w:r>
        <w:rPr>
          <w:rFonts w:ascii="Arial" w:hAnsi="Arial" w:cs="Arial"/>
          <w:color w:val="000000"/>
        </w:rPr>
        <w:t xml:space="preserve">. </w:t>
      </w:r>
    </w:p>
    <w:p w14:paraId="46DF4D77" w14:textId="3AA278D9" w:rsidR="00446EAF" w:rsidRDefault="00446EAF" w:rsidP="000701D4">
      <w:pPr>
        <w:widowControl w:val="0"/>
        <w:tabs>
          <w:tab w:val="left" w:pos="220"/>
          <w:tab w:val="left" w:pos="720"/>
        </w:tabs>
        <w:autoSpaceDE w:val="0"/>
        <w:autoSpaceDN w:val="0"/>
        <w:adjustRightInd w:val="0"/>
        <w:spacing w:line="360" w:lineRule="auto"/>
        <w:rPr>
          <w:rFonts w:ascii="Arial" w:hAnsi="Arial" w:cs="Arial"/>
          <w:color w:val="000000"/>
        </w:rPr>
      </w:pPr>
    </w:p>
    <w:p w14:paraId="3B5D2DAE" w14:textId="4BF7A9EE" w:rsidR="00E473EF" w:rsidRPr="00E473EF" w:rsidRDefault="00BB0840" w:rsidP="000701D4">
      <w:pPr>
        <w:widowControl w:val="0"/>
        <w:tabs>
          <w:tab w:val="left" w:pos="220"/>
          <w:tab w:val="left" w:pos="720"/>
        </w:tabs>
        <w:autoSpaceDE w:val="0"/>
        <w:autoSpaceDN w:val="0"/>
        <w:adjustRightInd w:val="0"/>
        <w:spacing w:line="360" w:lineRule="auto"/>
        <w:rPr>
          <w:rFonts w:ascii="Arial" w:hAnsi="Arial" w:cs="Arial"/>
          <w:color w:val="000000"/>
        </w:rPr>
      </w:pPr>
      <w:r>
        <w:rPr>
          <w:rFonts w:ascii="Arial" w:hAnsi="Arial" w:cs="Arial"/>
          <w:noProof/>
          <w:color w:val="000000"/>
        </w:rPr>
        <w:drawing>
          <wp:inline distT="0" distB="0" distL="0" distR="0" wp14:anchorId="102932B9" wp14:editId="5B07B487">
            <wp:extent cx="4509135" cy="3855882"/>
            <wp:effectExtent l="0" t="0" r="12065" b="5080"/>
            <wp:docPr id="5" name="Picture 5" descr="Graph%203_outline2ndVe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203_outline2ndVer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756" cy="3864109"/>
                    </a:xfrm>
                    <a:prstGeom prst="rect">
                      <a:avLst/>
                    </a:prstGeom>
                    <a:noFill/>
                    <a:ln>
                      <a:noFill/>
                    </a:ln>
                  </pic:spPr>
                </pic:pic>
              </a:graphicData>
            </a:graphic>
          </wp:inline>
        </w:drawing>
      </w:r>
    </w:p>
    <w:p w14:paraId="254C1CDF" w14:textId="08456570" w:rsidR="00E473EF" w:rsidRPr="00E473EF" w:rsidRDefault="00E473EF" w:rsidP="000701D4">
      <w:pPr>
        <w:widowControl w:val="0"/>
        <w:tabs>
          <w:tab w:val="left" w:pos="220"/>
          <w:tab w:val="left" w:pos="720"/>
        </w:tabs>
        <w:autoSpaceDE w:val="0"/>
        <w:autoSpaceDN w:val="0"/>
        <w:adjustRightInd w:val="0"/>
        <w:spacing w:after="320" w:line="360" w:lineRule="auto"/>
        <w:rPr>
          <w:rFonts w:ascii="Arial" w:hAnsi="Arial" w:cs="Arial"/>
          <w:b/>
          <w:i/>
          <w:color w:val="000000"/>
        </w:rPr>
      </w:pPr>
    </w:p>
    <w:p w14:paraId="6CDCBF3C" w14:textId="4DBBF72B" w:rsidR="00924B78" w:rsidRPr="00924B78" w:rsidRDefault="00924B78" w:rsidP="00AD666A">
      <w:pPr>
        <w:pStyle w:val="ListParagraph"/>
      </w:pPr>
    </w:p>
    <w:p w14:paraId="07ED807F" w14:textId="31DCC098" w:rsidR="00A264AF" w:rsidRDefault="005C613B" w:rsidP="000701D4">
      <w:pPr>
        <w:widowControl w:val="0"/>
        <w:tabs>
          <w:tab w:val="left" w:pos="220"/>
          <w:tab w:val="left" w:pos="720"/>
        </w:tabs>
        <w:autoSpaceDE w:val="0"/>
        <w:autoSpaceDN w:val="0"/>
        <w:adjustRightInd w:val="0"/>
        <w:spacing w:line="360" w:lineRule="auto"/>
        <w:rPr>
          <w:rFonts w:ascii="Arial" w:hAnsi="Arial" w:cs="Arial"/>
          <w:b/>
          <w:bCs/>
          <w:color w:val="000000"/>
        </w:rPr>
      </w:pPr>
      <w:r>
        <w:rPr>
          <w:rFonts w:ascii="Arial" w:hAnsi="Arial" w:cs="Arial"/>
          <w:b/>
          <w:bCs/>
          <w:color w:val="000000"/>
        </w:rPr>
        <w:t xml:space="preserve">3. </w:t>
      </w:r>
      <w:r w:rsidR="00A264AF">
        <w:rPr>
          <w:rFonts w:ascii="Arial" w:hAnsi="Arial" w:cs="Arial"/>
          <w:b/>
          <w:bCs/>
          <w:color w:val="000000"/>
        </w:rPr>
        <w:t>Conclusions</w:t>
      </w:r>
    </w:p>
    <w:p w14:paraId="413F7911" w14:textId="77777777" w:rsidR="00D01511" w:rsidRDefault="00D01511" w:rsidP="000701D4">
      <w:pPr>
        <w:widowControl w:val="0"/>
        <w:tabs>
          <w:tab w:val="left" w:pos="220"/>
          <w:tab w:val="left" w:pos="720"/>
        </w:tabs>
        <w:autoSpaceDE w:val="0"/>
        <w:autoSpaceDN w:val="0"/>
        <w:adjustRightInd w:val="0"/>
        <w:spacing w:line="360" w:lineRule="auto"/>
        <w:rPr>
          <w:rFonts w:ascii="Arial" w:hAnsi="Arial" w:cs="Arial"/>
          <w:b/>
          <w:bCs/>
          <w:color w:val="000000"/>
        </w:rPr>
      </w:pPr>
    </w:p>
    <w:p w14:paraId="7FBF96DC" w14:textId="154BE861" w:rsidR="00504968" w:rsidRPr="003B0964" w:rsidRDefault="00AB3C8E" w:rsidP="003B0964">
      <w:pPr>
        <w:pStyle w:val="ListParagraph"/>
        <w:widowControl w:val="0"/>
        <w:numPr>
          <w:ilvl w:val="0"/>
          <w:numId w:val="17"/>
        </w:numPr>
        <w:tabs>
          <w:tab w:val="left" w:pos="220"/>
          <w:tab w:val="left" w:pos="720"/>
        </w:tabs>
        <w:autoSpaceDE w:val="0"/>
        <w:autoSpaceDN w:val="0"/>
        <w:adjustRightInd w:val="0"/>
        <w:spacing w:line="360" w:lineRule="auto"/>
        <w:rPr>
          <w:rFonts w:ascii="Arial" w:hAnsi="Arial" w:cs="Arial"/>
          <w:bCs/>
          <w:color w:val="000000"/>
        </w:rPr>
      </w:pPr>
      <w:r w:rsidRPr="00B727F3">
        <w:rPr>
          <w:rFonts w:ascii="Arial" w:hAnsi="Arial" w:cs="Arial"/>
          <w:bCs/>
          <w:color w:val="000000"/>
        </w:rPr>
        <w:t xml:space="preserve"> </w:t>
      </w:r>
      <w:r w:rsidR="00C83A62">
        <w:rPr>
          <w:rFonts w:ascii="Arial" w:hAnsi="Arial" w:cs="Arial"/>
          <w:bCs/>
          <w:color w:val="000000"/>
        </w:rPr>
        <w:t>Wrap up</w:t>
      </w:r>
      <w:r w:rsidR="00162A99" w:rsidRPr="00B727F3">
        <w:rPr>
          <w:rFonts w:ascii="Arial" w:hAnsi="Arial" w:cs="Arial"/>
          <w:bCs/>
          <w:color w:val="000000"/>
        </w:rPr>
        <w:t>: l</w:t>
      </w:r>
      <w:r w:rsidR="009E2F38" w:rsidRPr="00B727F3">
        <w:rPr>
          <w:rFonts w:ascii="Arial" w:hAnsi="Arial" w:cs="Arial"/>
          <w:bCs/>
          <w:color w:val="000000"/>
        </w:rPr>
        <w:t xml:space="preserve">ooking at infants’ prior experience with </w:t>
      </w:r>
      <w:r w:rsidR="00504968">
        <w:rPr>
          <w:rFonts w:ascii="Arial" w:hAnsi="Arial" w:cs="Arial"/>
          <w:bCs/>
          <w:color w:val="000000"/>
        </w:rPr>
        <w:t>experimental paradigms</w:t>
      </w:r>
      <w:r w:rsidR="009E2F38" w:rsidRPr="00B727F3">
        <w:rPr>
          <w:rFonts w:ascii="Arial" w:hAnsi="Arial" w:cs="Arial"/>
          <w:bCs/>
          <w:color w:val="000000"/>
        </w:rPr>
        <w:t xml:space="preserve"> </w:t>
      </w:r>
      <w:r w:rsidR="00504968">
        <w:rPr>
          <w:rFonts w:ascii="Arial" w:hAnsi="Arial" w:cs="Arial"/>
          <w:bCs/>
          <w:color w:val="000000"/>
        </w:rPr>
        <w:t>seems to be</w:t>
      </w:r>
      <w:r w:rsidR="00C1710B" w:rsidRPr="00B727F3">
        <w:rPr>
          <w:rFonts w:ascii="Arial" w:hAnsi="Arial" w:cs="Arial"/>
          <w:bCs/>
          <w:color w:val="000000"/>
        </w:rPr>
        <w:t xml:space="preserve"> informative when interpreting preferences</w:t>
      </w:r>
      <w:r w:rsidR="00C51657" w:rsidRPr="00B727F3">
        <w:rPr>
          <w:rFonts w:ascii="Arial" w:hAnsi="Arial" w:cs="Arial"/>
          <w:bCs/>
          <w:color w:val="000000"/>
        </w:rPr>
        <w:t xml:space="preserve"> for novel vs. familiar stimuli </w:t>
      </w:r>
      <w:r w:rsidR="00C1710B" w:rsidRPr="00B727F3">
        <w:rPr>
          <w:rFonts w:ascii="Arial" w:hAnsi="Arial" w:cs="Arial"/>
          <w:bCs/>
          <w:color w:val="000000"/>
        </w:rPr>
        <w:t xml:space="preserve">in learning studies. </w:t>
      </w:r>
      <w:r w:rsidR="00504968" w:rsidRPr="003B0964">
        <w:rPr>
          <w:rFonts w:ascii="Arial" w:hAnsi="Arial" w:cs="Arial"/>
          <w:bCs/>
          <w:color w:val="000000"/>
        </w:rPr>
        <w:t xml:space="preserve">In a broader sense, our theory fits with existing </w:t>
      </w:r>
      <w:r w:rsidR="00DC60D7" w:rsidRPr="003B0964">
        <w:rPr>
          <w:rFonts w:ascii="Arial" w:hAnsi="Arial" w:cs="Arial"/>
          <w:bCs/>
          <w:color w:val="000000"/>
        </w:rPr>
        <w:t>theories of</w:t>
      </w:r>
      <w:r w:rsidR="005A4B0B" w:rsidRPr="003B0964">
        <w:rPr>
          <w:rFonts w:ascii="Arial" w:hAnsi="Arial" w:cs="Arial"/>
          <w:bCs/>
          <w:color w:val="000000"/>
        </w:rPr>
        <w:t xml:space="preserve"> </w:t>
      </w:r>
      <w:r w:rsidR="00DC60D7" w:rsidRPr="003B0964">
        <w:rPr>
          <w:rFonts w:ascii="Arial" w:hAnsi="Arial" w:cs="Arial"/>
          <w:bCs/>
          <w:color w:val="000000"/>
        </w:rPr>
        <w:t>cognitive</w:t>
      </w:r>
      <w:r w:rsidR="005A4B0B" w:rsidRPr="003B0964">
        <w:rPr>
          <w:rFonts w:ascii="Arial" w:hAnsi="Arial" w:cs="Arial"/>
          <w:bCs/>
          <w:color w:val="000000"/>
        </w:rPr>
        <w:t xml:space="preserve"> development </w:t>
      </w:r>
      <w:r w:rsidR="00504968" w:rsidRPr="003B0964">
        <w:rPr>
          <w:rFonts w:ascii="Arial" w:hAnsi="Arial" w:cs="Arial"/>
          <w:bCs/>
          <w:color w:val="000000"/>
        </w:rPr>
        <w:t xml:space="preserve">suggesting that </w:t>
      </w:r>
      <w:r w:rsidR="005A4B0B" w:rsidRPr="003B0964">
        <w:rPr>
          <w:rFonts w:ascii="Arial" w:hAnsi="Arial" w:cs="Arial"/>
          <w:bCs/>
          <w:color w:val="000000"/>
        </w:rPr>
        <w:t xml:space="preserve">immature </w:t>
      </w:r>
      <w:r w:rsidR="00504968" w:rsidRPr="003B0964">
        <w:rPr>
          <w:rFonts w:ascii="Arial" w:hAnsi="Arial" w:cs="Arial"/>
          <w:bCs/>
          <w:color w:val="000000"/>
        </w:rPr>
        <w:t>infant</w:t>
      </w:r>
      <w:r w:rsidR="006D11B3" w:rsidRPr="003B0964">
        <w:rPr>
          <w:rFonts w:ascii="Arial" w:hAnsi="Arial" w:cs="Arial"/>
          <w:bCs/>
          <w:color w:val="000000"/>
        </w:rPr>
        <w:t>s</w:t>
      </w:r>
      <w:r w:rsidR="00504968" w:rsidRPr="003B0964">
        <w:rPr>
          <w:rFonts w:ascii="Arial" w:hAnsi="Arial" w:cs="Arial"/>
          <w:bCs/>
          <w:color w:val="000000"/>
        </w:rPr>
        <w:t xml:space="preserve"> </w:t>
      </w:r>
      <w:r w:rsidR="006D11B3" w:rsidRPr="003B0964">
        <w:rPr>
          <w:rFonts w:ascii="Arial" w:hAnsi="Arial" w:cs="Arial"/>
          <w:bCs/>
          <w:color w:val="000000"/>
        </w:rPr>
        <w:t>are</w:t>
      </w:r>
      <w:r w:rsidR="00504968" w:rsidRPr="003B0964">
        <w:rPr>
          <w:rFonts w:ascii="Arial" w:hAnsi="Arial" w:cs="Arial"/>
          <w:bCs/>
          <w:color w:val="000000"/>
        </w:rPr>
        <w:t xml:space="preserve"> very selective at sampling the information from the environment. </w:t>
      </w:r>
      <w:r w:rsidR="00D82708">
        <w:rPr>
          <w:rFonts w:ascii="Arial" w:hAnsi="Arial" w:cs="Arial"/>
          <w:bCs/>
          <w:color w:val="000000"/>
        </w:rPr>
        <w:t>In fact, g</w:t>
      </w:r>
      <w:r w:rsidR="00504968" w:rsidRPr="003B0964">
        <w:rPr>
          <w:rFonts w:ascii="Arial" w:hAnsi="Arial" w:cs="Arial"/>
          <w:bCs/>
          <w:color w:val="000000"/>
        </w:rPr>
        <w:t>iven the</w:t>
      </w:r>
      <w:r w:rsidR="005A4B0B" w:rsidRPr="003B0964">
        <w:rPr>
          <w:rFonts w:ascii="Arial" w:hAnsi="Arial" w:cs="Arial"/>
          <w:bCs/>
          <w:color w:val="000000"/>
        </w:rPr>
        <w:t>ir</w:t>
      </w:r>
      <w:r w:rsidR="00504968" w:rsidRPr="003B0964">
        <w:rPr>
          <w:rFonts w:ascii="Arial" w:hAnsi="Arial" w:cs="Arial"/>
          <w:bCs/>
          <w:color w:val="000000"/>
        </w:rPr>
        <w:t xml:space="preserve"> limited cognitive </w:t>
      </w:r>
      <w:r w:rsidR="006D11B3" w:rsidRPr="003B0964">
        <w:rPr>
          <w:rFonts w:ascii="Arial" w:hAnsi="Arial" w:cs="Arial"/>
          <w:bCs/>
          <w:color w:val="000000"/>
        </w:rPr>
        <w:t>abilities</w:t>
      </w:r>
      <w:r w:rsidR="00504968" w:rsidRPr="003B0964">
        <w:rPr>
          <w:rFonts w:ascii="Arial" w:hAnsi="Arial" w:cs="Arial"/>
          <w:bCs/>
          <w:color w:val="000000"/>
        </w:rPr>
        <w:t xml:space="preserve">, infants </w:t>
      </w:r>
      <w:r w:rsidR="0094339C" w:rsidRPr="003B0964">
        <w:rPr>
          <w:rFonts w:ascii="Arial" w:hAnsi="Arial" w:cs="Arial"/>
          <w:bCs/>
          <w:color w:val="000000"/>
        </w:rPr>
        <w:t xml:space="preserve">avoid </w:t>
      </w:r>
      <w:r w:rsidR="0075407A" w:rsidRPr="003B0964">
        <w:rPr>
          <w:rFonts w:ascii="Arial" w:hAnsi="Arial" w:cs="Arial"/>
          <w:bCs/>
          <w:color w:val="000000"/>
        </w:rPr>
        <w:t>“</w:t>
      </w:r>
      <w:r w:rsidR="0094339C" w:rsidRPr="003B0964">
        <w:rPr>
          <w:rFonts w:ascii="Arial" w:hAnsi="Arial" w:cs="Arial"/>
          <w:bCs/>
          <w:color w:val="000000"/>
        </w:rPr>
        <w:t>wasting</w:t>
      </w:r>
      <w:r w:rsidR="0075407A" w:rsidRPr="003B0964">
        <w:rPr>
          <w:rFonts w:ascii="Arial" w:hAnsi="Arial" w:cs="Arial"/>
          <w:bCs/>
          <w:color w:val="000000"/>
        </w:rPr>
        <w:t>”</w:t>
      </w:r>
      <w:r w:rsidR="006D11B3" w:rsidRPr="003B0964">
        <w:rPr>
          <w:rFonts w:ascii="Arial" w:hAnsi="Arial" w:cs="Arial"/>
          <w:bCs/>
          <w:color w:val="000000"/>
        </w:rPr>
        <w:t xml:space="preserve"> resources in </w:t>
      </w:r>
      <w:r w:rsidR="0094339C" w:rsidRPr="003B0964">
        <w:rPr>
          <w:rFonts w:ascii="Arial" w:hAnsi="Arial" w:cs="Arial"/>
          <w:bCs/>
          <w:color w:val="000000"/>
        </w:rPr>
        <w:t xml:space="preserve">examining </w:t>
      </w:r>
      <w:r w:rsidR="006D11B3" w:rsidRPr="003B0964">
        <w:rPr>
          <w:rFonts w:ascii="Arial" w:hAnsi="Arial" w:cs="Arial"/>
          <w:bCs/>
          <w:color w:val="000000"/>
        </w:rPr>
        <w:t xml:space="preserve">every </w:t>
      </w:r>
      <w:r w:rsidR="00D82708">
        <w:rPr>
          <w:rFonts w:ascii="Arial" w:hAnsi="Arial" w:cs="Arial"/>
          <w:bCs/>
          <w:color w:val="000000"/>
        </w:rPr>
        <w:t>available information</w:t>
      </w:r>
      <w:r w:rsidR="006D11B3" w:rsidRPr="003B0964">
        <w:rPr>
          <w:rFonts w:ascii="Arial" w:hAnsi="Arial" w:cs="Arial"/>
          <w:bCs/>
          <w:color w:val="000000"/>
        </w:rPr>
        <w:t xml:space="preserve">, and direct their </w:t>
      </w:r>
      <w:r w:rsidR="0094339C" w:rsidRPr="003B0964">
        <w:rPr>
          <w:rFonts w:ascii="Arial" w:hAnsi="Arial" w:cs="Arial"/>
          <w:bCs/>
          <w:color w:val="000000"/>
        </w:rPr>
        <w:t xml:space="preserve">greatest </w:t>
      </w:r>
      <w:r w:rsidR="006D11B3" w:rsidRPr="003B0964">
        <w:rPr>
          <w:rFonts w:ascii="Arial" w:hAnsi="Arial" w:cs="Arial"/>
          <w:bCs/>
          <w:color w:val="000000"/>
        </w:rPr>
        <w:t xml:space="preserve">effort to the most relevant </w:t>
      </w:r>
      <w:r w:rsidR="00D82708">
        <w:rPr>
          <w:rFonts w:ascii="Arial" w:hAnsi="Arial" w:cs="Arial"/>
          <w:bCs/>
          <w:color w:val="000000"/>
        </w:rPr>
        <w:t>ones</w:t>
      </w:r>
      <w:r w:rsidR="00D82708" w:rsidRPr="003B0964">
        <w:rPr>
          <w:rFonts w:ascii="Arial" w:hAnsi="Arial" w:cs="Arial"/>
          <w:bCs/>
          <w:color w:val="000000"/>
        </w:rPr>
        <w:t xml:space="preserve"> </w:t>
      </w:r>
      <w:r w:rsidR="00FF19F8" w:rsidRPr="003B0964">
        <w:rPr>
          <w:rFonts w:ascii="Arial" w:hAnsi="Arial" w:cs="Arial"/>
          <w:bCs/>
          <w:color w:val="000000"/>
        </w:rPr>
        <w:t>(</w:t>
      </w:r>
      <w:r w:rsidR="006A4DC9" w:rsidRPr="003B0964">
        <w:rPr>
          <w:rFonts w:ascii="Arial" w:hAnsi="Arial" w:cs="Arial"/>
          <w:bCs/>
          <w:color w:val="000000"/>
        </w:rPr>
        <w:t xml:space="preserve">for starters: </w:t>
      </w:r>
      <w:r w:rsidR="008344D3" w:rsidRPr="003B0964">
        <w:rPr>
          <w:rFonts w:ascii="Arial" w:hAnsi="Arial" w:cs="Arial"/>
          <w:bCs/>
          <w:color w:val="000000"/>
        </w:rPr>
        <w:t>Kidd et al., 2012</w:t>
      </w:r>
      <w:r w:rsidR="00A2672C" w:rsidRPr="003B0964">
        <w:rPr>
          <w:rFonts w:ascii="Arial" w:hAnsi="Arial" w:cs="Arial"/>
          <w:bCs/>
          <w:color w:val="000000"/>
        </w:rPr>
        <w:t xml:space="preserve">; </w:t>
      </w:r>
      <w:r w:rsidR="008344D3" w:rsidRPr="003B0964">
        <w:rPr>
          <w:rFonts w:ascii="Arial" w:hAnsi="Arial" w:cs="Arial"/>
          <w:bCs/>
          <w:color w:val="000000"/>
        </w:rPr>
        <w:t xml:space="preserve">2014; </w:t>
      </w:r>
      <w:r w:rsidR="006A4DC9" w:rsidRPr="003B0964">
        <w:rPr>
          <w:rFonts w:ascii="Arial" w:hAnsi="Arial" w:cs="Arial"/>
          <w:bCs/>
          <w:color w:val="000000"/>
        </w:rPr>
        <w:t xml:space="preserve">see also </w:t>
      </w:r>
      <w:r w:rsidR="00A2672C" w:rsidRPr="003B0964">
        <w:rPr>
          <w:rFonts w:ascii="Arial" w:hAnsi="Arial" w:cs="Arial"/>
          <w:bCs/>
          <w:color w:val="000000"/>
        </w:rPr>
        <w:lastRenderedPageBreak/>
        <w:t>Saffran &amp; K</w:t>
      </w:r>
      <w:r w:rsidR="006A4DC9" w:rsidRPr="003B0964">
        <w:rPr>
          <w:rFonts w:ascii="Arial" w:hAnsi="Arial" w:cs="Arial"/>
          <w:bCs/>
          <w:color w:val="000000"/>
        </w:rPr>
        <w:t>irkham, 2017</w:t>
      </w:r>
      <w:r w:rsidR="008344D3" w:rsidRPr="003B0964">
        <w:rPr>
          <w:rFonts w:ascii="Arial" w:hAnsi="Arial" w:cs="Arial"/>
          <w:bCs/>
          <w:color w:val="000000"/>
        </w:rPr>
        <w:t xml:space="preserve">). </w:t>
      </w:r>
      <w:r w:rsidR="00FF19F8" w:rsidRPr="003B0964">
        <w:rPr>
          <w:rFonts w:ascii="Arial" w:hAnsi="Arial" w:cs="Arial"/>
          <w:bCs/>
          <w:color w:val="000000"/>
        </w:rPr>
        <w:t xml:space="preserve">Within this framework, we propose that, when infants </w:t>
      </w:r>
      <w:r w:rsidR="00D82708">
        <w:rPr>
          <w:rFonts w:ascii="Arial" w:hAnsi="Arial" w:cs="Arial"/>
          <w:bCs/>
          <w:color w:val="000000"/>
        </w:rPr>
        <w:t>experienced a given experimental setting for the first time</w:t>
      </w:r>
      <w:r w:rsidR="00FF19F8" w:rsidRPr="003B0964">
        <w:rPr>
          <w:rFonts w:ascii="Arial" w:hAnsi="Arial" w:cs="Arial"/>
          <w:bCs/>
          <w:color w:val="000000"/>
        </w:rPr>
        <w:t xml:space="preserve">, their cognitive resources are splitted between understanding the task (e.g., </w:t>
      </w:r>
      <w:r w:rsidR="00D82708">
        <w:rPr>
          <w:rFonts w:ascii="Arial" w:hAnsi="Arial" w:cs="Arial"/>
          <w:bCs/>
          <w:color w:val="000000"/>
        </w:rPr>
        <w:t xml:space="preserve">the sound-light contingency; </w:t>
      </w:r>
      <w:r w:rsidR="00FF19F8" w:rsidRPr="003B0964">
        <w:rPr>
          <w:rFonts w:ascii="Arial" w:hAnsi="Arial" w:cs="Arial"/>
          <w:bCs/>
          <w:i/>
          <w:color w:val="000000"/>
        </w:rPr>
        <w:t xml:space="preserve">If I look at the blinking light I can hear a sound, </w:t>
      </w:r>
      <w:r w:rsidR="00FF19F8" w:rsidRPr="003B0964">
        <w:rPr>
          <w:rFonts w:ascii="Arial" w:hAnsi="Arial" w:cs="Arial"/>
          <w:bCs/>
          <w:color w:val="000000"/>
        </w:rPr>
        <w:t xml:space="preserve">in the case of HeadTurn), and the </w:t>
      </w:r>
      <w:r w:rsidR="00D82708">
        <w:rPr>
          <w:rFonts w:ascii="Arial" w:hAnsi="Arial" w:cs="Arial"/>
          <w:bCs/>
          <w:color w:val="000000"/>
        </w:rPr>
        <w:t>learning problem under investigation</w:t>
      </w:r>
      <w:r w:rsidR="00D82708" w:rsidRPr="003B0964">
        <w:rPr>
          <w:rFonts w:ascii="Arial" w:hAnsi="Arial" w:cs="Arial"/>
          <w:bCs/>
          <w:color w:val="000000"/>
        </w:rPr>
        <w:t xml:space="preserve"> </w:t>
      </w:r>
      <w:r w:rsidR="00FF19F8" w:rsidRPr="003B0964">
        <w:rPr>
          <w:rFonts w:ascii="Arial" w:hAnsi="Arial" w:cs="Arial"/>
          <w:bCs/>
          <w:color w:val="000000"/>
        </w:rPr>
        <w:t xml:space="preserve">(e.g., </w:t>
      </w:r>
      <w:r w:rsidR="00D82708" w:rsidRPr="009237B7">
        <w:rPr>
          <w:rFonts w:ascii="Arial" w:hAnsi="Arial" w:cs="Arial"/>
          <w:bCs/>
          <w:i/>
          <w:color w:val="000000"/>
        </w:rPr>
        <w:t>Are these sounds different?</w:t>
      </w:r>
      <w:r w:rsidR="00D82708">
        <w:rPr>
          <w:rFonts w:ascii="Arial" w:hAnsi="Arial" w:cs="Arial"/>
          <w:bCs/>
          <w:color w:val="000000"/>
        </w:rPr>
        <w:t xml:space="preserve"> </w:t>
      </w:r>
      <w:r w:rsidR="00FF19F8" w:rsidRPr="003B0964">
        <w:rPr>
          <w:rFonts w:ascii="Arial" w:hAnsi="Arial" w:cs="Arial"/>
          <w:bCs/>
          <w:i/>
          <w:color w:val="000000"/>
        </w:rPr>
        <w:t xml:space="preserve">Which </w:t>
      </w:r>
      <w:r w:rsidR="00866852">
        <w:rPr>
          <w:rFonts w:ascii="Arial" w:hAnsi="Arial" w:cs="Arial"/>
          <w:bCs/>
          <w:i/>
          <w:color w:val="000000"/>
        </w:rPr>
        <w:t>one do</w:t>
      </w:r>
      <w:r w:rsidR="00866852" w:rsidRPr="003B0964">
        <w:rPr>
          <w:rFonts w:ascii="Arial" w:hAnsi="Arial" w:cs="Arial"/>
          <w:bCs/>
          <w:i/>
          <w:color w:val="000000"/>
        </w:rPr>
        <w:t xml:space="preserve"> </w:t>
      </w:r>
      <w:r w:rsidR="00FF19F8" w:rsidRPr="003B0964">
        <w:rPr>
          <w:rFonts w:ascii="Arial" w:hAnsi="Arial" w:cs="Arial"/>
          <w:bCs/>
          <w:i/>
          <w:color w:val="000000"/>
        </w:rPr>
        <w:t>I like the most?</w:t>
      </w:r>
      <w:r w:rsidR="00FF19F8" w:rsidRPr="003B0964">
        <w:rPr>
          <w:rFonts w:ascii="Arial" w:hAnsi="Arial" w:cs="Arial"/>
          <w:bCs/>
          <w:color w:val="000000"/>
        </w:rPr>
        <w:t>)</w:t>
      </w:r>
      <w:r w:rsidR="00150544" w:rsidRPr="003B0964">
        <w:rPr>
          <w:rFonts w:ascii="Arial" w:hAnsi="Arial" w:cs="Arial"/>
          <w:bCs/>
          <w:color w:val="000000"/>
        </w:rPr>
        <w:t>. Such double-processing is likely to increase the overall complexity of the study, and leads infants to show familiarity preference. In contrast, when infants are already familiar with the paradigm, their resources are entirely dedicated to the processing of the experimental stimuli</w:t>
      </w:r>
      <w:r w:rsidR="003B1BA6">
        <w:rPr>
          <w:rFonts w:ascii="Arial" w:hAnsi="Arial" w:cs="Arial"/>
          <w:bCs/>
          <w:color w:val="000000"/>
        </w:rPr>
        <w:t xml:space="preserve"> to solve the learning problem.</w:t>
      </w:r>
      <w:r w:rsidR="00150544" w:rsidRPr="003B0964">
        <w:rPr>
          <w:rFonts w:ascii="Arial" w:hAnsi="Arial" w:cs="Arial"/>
          <w:bCs/>
          <w:color w:val="000000"/>
        </w:rPr>
        <w:t xml:space="preserve"> This reduces the difficulty of the study</w:t>
      </w:r>
      <w:r w:rsidR="00D82708">
        <w:rPr>
          <w:rFonts w:ascii="Arial" w:hAnsi="Arial" w:cs="Arial"/>
          <w:bCs/>
          <w:color w:val="000000"/>
        </w:rPr>
        <w:t xml:space="preserve"> for</w:t>
      </w:r>
      <w:r w:rsidR="00150544" w:rsidRPr="003B0964">
        <w:rPr>
          <w:rFonts w:ascii="Arial" w:hAnsi="Arial" w:cs="Arial"/>
          <w:bCs/>
          <w:color w:val="000000"/>
        </w:rPr>
        <w:t xml:space="preserve"> </w:t>
      </w:r>
      <w:r w:rsidR="00150544" w:rsidRPr="009237B7">
        <w:rPr>
          <w:rFonts w:ascii="Arial" w:hAnsi="Arial" w:cs="Arial"/>
          <w:bCs/>
          <w:i/>
          <w:color w:val="000000"/>
        </w:rPr>
        <w:t>returner</w:t>
      </w:r>
      <w:r w:rsidR="00150544" w:rsidRPr="003B0964">
        <w:rPr>
          <w:rFonts w:ascii="Arial" w:hAnsi="Arial" w:cs="Arial"/>
          <w:bCs/>
          <w:color w:val="000000"/>
        </w:rPr>
        <w:t xml:space="preserve"> infants</w:t>
      </w:r>
      <w:r w:rsidR="00D82708">
        <w:rPr>
          <w:rFonts w:ascii="Arial" w:hAnsi="Arial" w:cs="Arial"/>
          <w:bCs/>
          <w:color w:val="000000"/>
        </w:rPr>
        <w:t xml:space="preserve">, </w:t>
      </w:r>
      <w:r w:rsidR="003B1BA6">
        <w:rPr>
          <w:rFonts w:ascii="Arial" w:hAnsi="Arial" w:cs="Arial"/>
          <w:bCs/>
          <w:color w:val="000000"/>
        </w:rPr>
        <w:t>as demonstrated by</w:t>
      </w:r>
      <w:r w:rsidR="00150544" w:rsidRPr="003B0964">
        <w:rPr>
          <w:rFonts w:ascii="Arial" w:hAnsi="Arial" w:cs="Arial"/>
          <w:bCs/>
          <w:color w:val="000000"/>
        </w:rPr>
        <w:t xml:space="preserve"> novelty preference. </w:t>
      </w:r>
    </w:p>
    <w:p w14:paraId="3CEFB42F" w14:textId="77777777" w:rsidR="00B6599D" w:rsidRPr="00B6599D" w:rsidRDefault="00B6599D" w:rsidP="000701D4">
      <w:pPr>
        <w:widowControl w:val="0"/>
        <w:tabs>
          <w:tab w:val="left" w:pos="220"/>
          <w:tab w:val="left" w:pos="720"/>
        </w:tabs>
        <w:autoSpaceDE w:val="0"/>
        <w:autoSpaceDN w:val="0"/>
        <w:adjustRightInd w:val="0"/>
        <w:spacing w:line="360" w:lineRule="auto"/>
        <w:rPr>
          <w:rFonts w:ascii="Arial" w:hAnsi="Arial" w:cs="Arial"/>
          <w:bCs/>
          <w:color w:val="000000"/>
        </w:rPr>
      </w:pPr>
    </w:p>
    <w:p w14:paraId="3F53F46F" w14:textId="4AD08670" w:rsidR="00B6599D" w:rsidRPr="00B6599D" w:rsidRDefault="00B6599D" w:rsidP="000701D4">
      <w:pPr>
        <w:pStyle w:val="ListParagraph"/>
        <w:widowControl w:val="0"/>
        <w:numPr>
          <w:ilvl w:val="0"/>
          <w:numId w:val="17"/>
        </w:numPr>
        <w:tabs>
          <w:tab w:val="left" w:pos="220"/>
          <w:tab w:val="left" w:pos="720"/>
        </w:tabs>
        <w:autoSpaceDE w:val="0"/>
        <w:autoSpaceDN w:val="0"/>
        <w:adjustRightInd w:val="0"/>
        <w:spacing w:line="360" w:lineRule="auto"/>
        <w:rPr>
          <w:rFonts w:ascii="Arial" w:hAnsi="Arial" w:cs="Arial"/>
          <w:bCs/>
          <w:color w:val="000000"/>
        </w:rPr>
      </w:pPr>
      <w:r>
        <w:rPr>
          <w:rFonts w:ascii="Arial" w:hAnsi="Arial" w:cs="Arial"/>
          <w:bCs/>
          <w:color w:val="000000"/>
        </w:rPr>
        <w:t xml:space="preserve">We will conclude saying that our </w:t>
      </w:r>
      <w:r w:rsidR="00D01511">
        <w:rPr>
          <w:rFonts w:ascii="Arial" w:hAnsi="Arial" w:cs="Arial"/>
          <w:bCs/>
          <w:color w:val="000000"/>
        </w:rPr>
        <w:t xml:space="preserve">theory </w:t>
      </w:r>
      <w:r>
        <w:rPr>
          <w:rFonts w:ascii="Arial" w:hAnsi="Arial" w:cs="Arial"/>
          <w:bCs/>
          <w:color w:val="000000"/>
        </w:rPr>
        <w:t>is not limited to HeadTurn studies</w:t>
      </w:r>
      <w:r w:rsidR="00D01511">
        <w:rPr>
          <w:rFonts w:ascii="Arial" w:hAnsi="Arial" w:cs="Arial"/>
          <w:bCs/>
          <w:color w:val="000000"/>
        </w:rPr>
        <w:t>, and</w:t>
      </w:r>
      <w:r>
        <w:rPr>
          <w:rFonts w:ascii="Arial" w:hAnsi="Arial" w:cs="Arial"/>
          <w:bCs/>
          <w:color w:val="000000"/>
        </w:rPr>
        <w:t xml:space="preserve"> can be </w:t>
      </w:r>
      <w:r w:rsidR="003B1BA6">
        <w:rPr>
          <w:rFonts w:ascii="Arial" w:hAnsi="Arial" w:cs="Arial"/>
          <w:bCs/>
          <w:color w:val="000000"/>
        </w:rPr>
        <w:t xml:space="preserve">potentially apply </w:t>
      </w:r>
      <w:r>
        <w:rPr>
          <w:rFonts w:ascii="Arial" w:hAnsi="Arial" w:cs="Arial"/>
          <w:bCs/>
          <w:color w:val="000000"/>
        </w:rPr>
        <w:t xml:space="preserve">to other </w:t>
      </w:r>
      <w:r w:rsidR="003B1BA6">
        <w:rPr>
          <w:rFonts w:ascii="Arial" w:hAnsi="Arial" w:cs="Arial"/>
          <w:bCs/>
          <w:color w:val="000000"/>
        </w:rPr>
        <w:t>paradigm used in infant research</w:t>
      </w:r>
      <w:r>
        <w:rPr>
          <w:rFonts w:ascii="Arial" w:hAnsi="Arial" w:cs="Arial"/>
          <w:bCs/>
          <w:color w:val="000000"/>
        </w:rPr>
        <w:t xml:space="preserve">. It will be useful to combine evidence from different paradigms to create a comprehensive model of the factors inducing familiarity versus novelty preferences in infant studies.  </w:t>
      </w:r>
    </w:p>
    <w:p w14:paraId="0D0E24E4" w14:textId="77777777" w:rsidR="00924B78" w:rsidRDefault="00924B78" w:rsidP="00AD666A">
      <w:pPr>
        <w:widowControl w:val="0"/>
        <w:autoSpaceDE w:val="0"/>
        <w:autoSpaceDN w:val="0"/>
        <w:adjustRightInd w:val="0"/>
        <w:spacing w:after="240" w:line="360" w:lineRule="atLeast"/>
        <w:rPr>
          <w:rFonts w:ascii="Arial" w:hAnsi="Arial" w:cs="Arial"/>
          <w:color w:val="000000"/>
        </w:rPr>
      </w:pPr>
    </w:p>
    <w:p w14:paraId="6B7E3513" w14:textId="77777777" w:rsidR="007F2650" w:rsidRDefault="007F2650" w:rsidP="000701D4">
      <w:pPr>
        <w:widowControl w:val="0"/>
        <w:autoSpaceDE w:val="0"/>
        <w:autoSpaceDN w:val="0"/>
        <w:adjustRightInd w:val="0"/>
        <w:spacing w:after="240" w:line="360" w:lineRule="atLeast"/>
        <w:rPr>
          <w:rFonts w:ascii="Arial" w:hAnsi="Arial" w:cs="Arial"/>
          <w:b/>
          <w:color w:val="000000"/>
        </w:rPr>
      </w:pPr>
    </w:p>
    <w:p w14:paraId="63C71588" w14:textId="77777777" w:rsidR="007F2650" w:rsidRDefault="007F2650" w:rsidP="000701D4">
      <w:pPr>
        <w:widowControl w:val="0"/>
        <w:autoSpaceDE w:val="0"/>
        <w:autoSpaceDN w:val="0"/>
        <w:adjustRightInd w:val="0"/>
        <w:spacing w:after="240" w:line="360" w:lineRule="atLeast"/>
        <w:rPr>
          <w:rFonts w:ascii="Arial" w:hAnsi="Arial" w:cs="Arial"/>
          <w:b/>
          <w:color w:val="000000"/>
        </w:rPr>
      </w:pPr>
    </w:p>
    <w:p w14:paraId="6791F784" w14:textId="77777777" w:rsidR="007F2650" w:rsidRDefault="007F2650" w:rsidP="000701D4">
      <w:pPr>
        <w:widowControl w:val="0"/>
        <w:autoSpaceDE w:val="0"/>
        <w:autoSpaceDN w:val="0"/>
        <w:adjustRightInd w:val="0"/>
        <w:spacing w:after="240" w:line="360" w:lineRule="atLeast"/>
        <w:rPr>
          <w:rFonts w:ascii="Arial" w:hAnsi="Arial" w:cs="Arial"/>
          <w:b/>
          <w:color w:val="000000"/>
        </w:rPr>
      </w:pPr>
    </w:p>
    <w:p w14:paraId="65D17F7B" w14:textId="77777777" w:rsidR="007F2650" w:rsidRDefault="007F2650" w:rsidP="000701D4">
      <w:pPr>
        <w:widowControl w:val="0"/>
        <w:autoSpaceDE w:val="0"/>
        <w:autoSpaceDN w:val="0"/>
        <w:adjustRightInd w:val="0"/>
        <w:spacing w:after="240" w:line="360" w:lineRule="atLeast"/>
        <w:rPr>
          <w:rFonts w:ascii="Arial" w:hAnsi="Arial" w:cs="Arial"/>
          <w:b/>
          <w:color w:val="000000"/>
        </w:rPr>
      </w:pPr>
    </w:p>
    <w:p w14:paraId="31148D8B" w14:textId="77777777" w:rsidR="007F2650" w:rsidRDefault="007F2650" w:rsidP="000701D4">
      <w:pPr>
        <w:widowControl w:val="0"/>
        <w:autoSpaceDE w:val="0"/>
        <w:autoSpaceDN w:val="0"/>
        <w:adjustRightInd w:val="0"/>
        <w:spacing w:after="240" w:line="360" w:lineRule="atLeast"/>
        <w:rPr>
          <w:rFonts w:ascii="Arial" w:hAnsi="Arial" w:cs="Arial"/>
          <w:b/>
          <w:color w:val="000000"/>
        </w:rPr>
      </w:pPr>
    </w:p>
    <w:p w14:paraId="7C86CAA2" w14:textId="77777777" w:rsidR="007F2650" w:rsidRDefault="007F2650" w:rsidP="000701D4">
      <w:pPr>
        <w:widowControl w:val="0"/>
        <w:autoSpaceDE w:val="0"/>
        <w:autoSpaceDN w:val="0"/>
        <w:adjustRightInd w:val="0"/>
        <w:spacing w:after="240" w:line="360" w:lineRule="atLeast"/>
        <w:rPr>
          <w:rFonts w:ascii="Arial" w:hAnsi="Arial" w:cs="Arial"/>
          <w:b/>
          <w:color w:val="000000"/>
        </w:rPr>
      </w:pPr>
    </w:p>
    <w:p w14:paraId="5A18B172" w14:textId="77777777" w:rsidR="007F2650" w:rsidRDefault="007F2650" w:rsidP="000701D4">
      <w:pPr>
        <w:widowControl w:val="0"/>
        <w:autoSpaceDE w:val="0"/>
        <w:autoSpaceDN w:val="0"/>
        <w:adjustRightInd w:val="0"/>
        <w:spacing w:after="240" w:line="360" w:lineRule="atLeast"/>
        <w:rPr>
          <w:rFonts w:ascii="Arial" w:hAnsi="Arial" w:cs="Arial"/>
          <w:b/>
          <w:color w:val="000000"/>
        </w:rPr>
      </w:pPr>
    </w:p>
    <w:p w14:paraId="005C415A" w14:textId="77777777" w:rsidR="007F2650" w:rsidRDefault="007F2650" w:rsidP="000701D4">
      <w:pPr>
        <w:widowControl w:val="0"/>
        <w:autoSpaceDE w:val="0"/>
        <w:autoSpaceDN w:val="0"/>
        <w:adjustRightInd w:val="0"/>
        <w:spacing w:after="240" w:line="360" w:lineRule="atLeast"/>
        <w:rPr>
          <w:rFonts w:ascii="Arial" w:hAnsi="Arial" w:cs="Arial"/>
          <w:b/>
          <w:color w:val="000000"/>
        </w:rPr>
      </w:pPr>
    </w:p>
    <w:p w14:paraId="6E43D27D" w14:textId="77777777" w:rsidR="007F2650" w:rsidRDefault="007F2650" w:rsidP="000701D4">
      <w:pPr>
        <w:widowControl w:val="0"/>
        <w:autoSpaceDE w:val="0"/>
        <w:autoSpaceDN w:val="0"/>
        <w:adjustRightInd w:val="0"/>
        <w:spacing w:after="240" w:line="360" w:lineRule="atLeast"/>
        <w:rPr>
          <w:rFonts w:ascii="Arial" w:hAnsi="Arial" w:cs="Arial"/>
          <w:b/>
          <w:color w:val="000000"/>
        </w:rPr>
      </w:pPr>
    </w:p>
    <w:p w14:paraId="51057AB9" w14:textId="77777777" w:rsidR="007F2650" w:rsidRDefault="007F2650" w:rsidP="000701D4">
      <w:pPr>
        <w:widowControl w:val="0"/>
        <w:autoSpaceDE w:val="0"/>
        <w:autoSpaceDN w:val="0"/>
        <w:adjustRightInd w:val="0"/>
        <w:spacing w:after="240" w:line="360" w:lineRule="atLeast"/>
        <w:rPr>
          <w:rFonts w:ascii="Arial" w:hAnsi="Arial" w:cs="Arial"/>
          <w:b/>
          <w:color w:val="000000"/>
        </w:rPr>
      </w:pPr>
    </w:p>
    <w:p w14:paraId="225E9FD9" w14:textId="314861D7" w:rsidR="00961E75" w:rsidRPr="00020BB6" w:rsidRDefault="00961E75" w:rsidP="000701D4">
      <w:pPr>
        <w:widowControl w:val="0"/>
        <w:autoSpaceDE w:val="0"/>
        <w:autoSpaceDN w:val="0"/>
        <w:adjustRightInd w:val="0"/>
        <w:spacing w:after="240" w:line="360" w:lineRule="atLeast"/>
        <w:rPr>
          <w:rFonts w:ascii="Arial" w:hAnsi="Arial" w:cs="Arial"/>
          <w:b/>
          <w:color w:val="000000"/>
        </w:rPr>
      </w:pPr>
      <w:r w:rsidRPr="00020BB6">
        <w:rPr>
          <w:rFonts w:ascii="Arial" w:hAnsi="Arial" w:cs="Arial"/>
          <w:b/>
          <w:color w:val="000000"/>
        </w:rPr>
        <w:lastRenderedPageBreak/>
        <w:t>References</w:t>
      </w:r>
    </w:p>
    <w:p w14:paraId="7AE74D64" w14:textId="77777777" w:rsidR="00020BB6" w:rsidRPr="00B17E45" w:rsidRDefault="00020BB6" w:rsidP="000701D4">
      <w:pPr>
        <w:rPr>
          <w:rFonts w:ascii="Arial" w:eastAsia="Times New Roman" w:hAnsi="Arial" w:cs="Arial"/>
        </w:rPr>
      </w:pPr>
      <w:r w:rsidRPr="00B17E45">
        <w:rPr>
          <w:rFonts w:ascii="Arial" w:eastAsia="Times New Roman" w:hAnsi="Arial" w:cs="Arial"/>
          <w:color w:val="222222"/>
          <w:shd w:val="clear" w:color="auto" w:fill="FFFFFF"/>
        </w:rPr>
        <w:t>Fantz, R. L. (1964). Visual experience in infants: Decreased attention to familiar patterns relative to novel ones. </w:t>
      </w:r>
      <w:r w:rsidRPr="00B17E45">
        <w:rPr>
          <w:rFonts w:ascii="Arial" w:eastAsia="Times New Roman" w:hAnsi="Arial" w:cs="Arial"/>
          <w:i/>
          <w:iCs/>
          <w:color w:val="222222"/>
        </w:rPr>
        <w:t>Science</w:t>
      </w:r>
      <w:r w:rsidRPr="00B17E45">
        <w:rPr>
          <w:rFonts w:ascii="Arial" w:eastAsia="Times New Roman" w:hAnsi="Arial" w:cs="Arial"/>
          <w:color w:val="222222"/>
          <w:shd w:val="clear" w:color="auto" w:fill="FFFFFF"/>
        </w:rPr>
        <w:t>, </w:t>
      </w:r>
      <w:r w:rsidRPr="00B17E45">
        <w:rPr>
          <w:rFonts w:ascii="Arial" w:eastAsia="Times New Roman" w:hAnsi="Arial" w:cs="Arial"/>
          <w:i/>
          <w:iCs/>
          <w:color w:val="222222"/>
        </w:rPr>
        <w:t>146</w:t>
      </w:r>
      <w:r w:rsidRPr="00B17E45">
        <w:rPr>
          <w:rFonts w:ascii="Arial" w:eastAsia="Times New Roman" w:hAnsi="Arial" w:cs="Arial"/>
          <w:color w:val="222222"/>
          <w:shd w:val="clear" w:color="auto" w:fill="FFFFFF"/>
        </w:rPr>
        <w:t>(3644), 668-670.</w:t>
      </w:r>
    </w:p>
    <w:p w14:paraId="16910112" w14:textId="77777777" w:rsidR="00020BB6" w:rsidRPr="00B17E45" w:rsidRDefault="00020BB6" w:rsidP="000701D4">
      <w:pPr>
        <w:widowControl w:val="0"/>
        <w:tabs>
          <w:tab w:val="left" w:pos="220"/>
          <w:tab w:val="left" w:pos="720"/>
        </w:tabs>
        <w:autoSpaceDE w:val="0"/>
        <w:autoSpaceDN w:val="0"/>
        <w:adjustRightInd w:val="0"/>
        <w:spacing w:line="360" w:lineRule="auto"/>
        <w:rPr>
          <w:rFonts w:ascii="Arial" w:hAnsi="Arial" w:cs="Arial"/>
          <w:color w:val="000000"/>
        </w:rPr>
      </w:pPr>
    </w:p>
    <w:p w14:paraId="53E2E03C" w14:textId="77777777" w:rsidR="00020BB6" w:rsidRPr="00B17E45" w:rsidRDefault="00020BB6" w:rsidP="00AD666A">
      <w:pPr>
        <w:rPr>
          <w:rFonts w:ascii="Arial" w:eastAsia="Times New Roman" w:hAnsi="Arial" w:cs="Arial"/>
        </w:rPr>
      </w:pPr>
      <w:r w:rsidRPr="00B17E45">
        <w:rPr>
          <w:rFonts w:ascii="Arial" w:eastAsia="Times New Roman" w:hAnsi="Arial" w:cs="Arial"/>
          <w:color w:val="222222"/>
          <w:shd w:val="clear" w:color="auto" w:fill="FFFFFF"/>
        </w:rPr>
        <w:t>Colombo, J., &amp; Bundy, R. S. (1983). Infant response to auditory familiarity and novelty. </w:t>
      </w:r>
      <w:r w:rsidRPr="00B17E45">
        <w:rPr>
          <w:rFonts w:ascii="Arial" w:eastAsia="Times New Roman" w:hAnsi="Arial" w:cs="Arial"/>
          <w:i/>
          <w:iCs/>
          <w:color w:val="222222"/>
        </w:rPr>
        <w:t>Infant Behavior and Development</w:t>
      </w:r>
      <w:r w:rsidRPr="00B17E45">
        <w:rPr>
          <w:rFonts w:ascii="Arial" w:eastAsia="Times New Roman" w:hAnsi="Arial" w:cs="Arial"/>
          <w:color w:val="222222"/>
          <w:shd w:val="clear" w:color="auto" w:fill="FFFFFF"/>
        </w:rPr>
        <w:t>, </w:t>
      </w:r>
      <w:r w:rsidRPr="00B17E45">
        <w:rPr>
          <w:rFonts w:ascii="Arial" w:eastAsia="Times New Roman" w:hAnsi="Arial" w:cs="Arial"/>
          <w:i/>
          <w:iCs/>
          <w:color w:val="222222"/>
        </w:rPr>
        <w:t>6</w:t>
      </w:r>
      <w:r w:rsidRPr="00B17E45">
        <w:rPr>
          <w:rFonts w:ascii="Arial" w:eastAsia="Times New Roman" w:hAnsi="Arial" w:cs="Arial"/>
          <w:color w:val="222222"/>
          <w:shd w:val="clear" w:color="auto" w:fill="FFFFFF"/>
        </w:rPr>
        <w:t>(2-3), 305-311.</w:t>
      </w:r>
    </w:p>
    <w:p w14:paraId="41C14FB0" w14:textId="77777777" w:rsidR="00020BB6" w:rsidRPr="00B17E45" w:rsidRDefault="00020BB6" w:rsidP="000701D4">
      <w:pPr>
        <w:widowControl w:val="0"/>
        <w:tabs>
          <w:tab w:val="left" w:pos="220"/>
          <w:tab w:val="left" w:pos="720"/>
        </w:tabs>
        <w:autoSpaceDE w:val="0"/>
        <w:autoSpaceDN w:val="0"/>
        <w:adjustRightInd w:val="0"/>
        <w:spacing w:line="360" w:lineRule="auto"/>
        <w:rPr>
          <w:rFonts w:ascii="Arial" w:hAnsi="Arial" w:cs="Arial"/>
          <w:color w:val="000000"/>
        </w:rPr>
      </w:pPr>
    </w:p>
    <w:p w14:paraId="301AF060" w14:textId="77777777" w:rsidR="00020BB6" w:rsidRPr="00B17E45" w:rsidRDefault="00020BB6" w:rsidP="00AD666A">
      <w:pPr>
        <w:rPr>
          <w:rFonts w:ascii="Arial" w:eastAsia="Times New Roman" w:hAnsi="Arial" w:cs="Arial"/>
        </w:rPr>
      </w:pPr>
      <w:r w:rsidRPr="00B17E45">
        <w:rPr>
          <w:rFonts w:ascii="Arial" w:eastAsia="Times New Roman" w:hAnsi="Arial" w:cs="Arial"/>
          <w:color w:val="222222"/>
          <w:shd w:val="clear" w:color="auto" w:fill="FFFFFF"/>
        </w:rPr>
        <w:t>Hunter, M. A., &amp; Ames, E. W. (1988). A multifactor model of infant preferences for novel and familiar stimuli. </w:t>
      </w:r>
      <w:r w:rsidRPr="00B17E45">
        <w:rPr>
          <w:rFonts w:ascii="Arial" w:eastAsia="Times New Roman" w:hAnsi="Arial" w:cs="Arial"/>
          <w:i/>
          <w:iCs/>
          <w:color w:val="222222"/>
        </w:rPr>
        <w:t>Advances in infancy research</w:t>
      </w:r>
      <w:r w:rsidRPr="00B17E45">
        <w:rPr>
          <w:rFonts w:ascii="Arial" w:eastAsia="Times New Roman" w:hAnsi="Arial" w:cs="Arial"/>
          <w:color w:val="222222"/>
          <w:shd w:val="clear" w:color="auto" w:fill="FFFFFF"/>
        </w:rPr>
        <w:t>.</w:t>
      </w:r>
    </w:p>
    <w:p w14:paraId="148459C3" w14:textId="77777777" w:rsidR="00020BB6" w:rsidRPr="00B17E45" w:rsidRDefault="00020BB6" w:rsidP="000701D4">
      <w:pPr>
        <w:widowControl w:val="0"/>
        <w:tabs>
          <w:tab w:val="left" w:pos="220"/>
          <w:tab w:val="left" w:pos="720"/>
        </w:tabs>
        <w:autoSpaceDE w:val="0"/>
        <w:autoSpaceDN w:val="0"/>
        <w:adjustRightInd w:val="0"/>
        <w:spacing w:line="360" w:lineRule="auto"/>
        <w:rPr>
          <w:rFonts w:ascii="Arial" w:hAnsi="Arial" w:cs="Arial"/>
          <w:color w:val="000000"/>
        </w:rPr>
      </w:pPr>
    </w:p>
    <w:p w14:paraId="34743ADF" w14:textId="77777777" w:rsidR="00020BB6" w:rsidRPr="00B17E45" w:rsidRDefault="00020BB6" w:rsidP="00AD666A">
      <w:pPr>
        <w:rPr>
          <w:rFonts w:ascii="Arial" w:eastAsia="Times New Roman" w:hAnsi="Arial" w:cs="Arial"/>
        </w:rPr>
      </w:pPr>
      <w:r w:rsidRPr="00B17E45">
        <w:rPr>
          <w:rFonts w:ascii="Arial" w:eastAsia="Times New Roman" w:hAnsi="Arial" w:cs="Arial"/>
          <w:color w:val="222222"/>
          <w:shd w:val="clear" w:color="auto" w:fill="FFFFFF"/>
        </w:rPr>
        <w:t>Roder, B. J., Bushnell, E. W., &amp; Sasseville, A. M. (2000). Infants' preferences for familiarity and novelty during the course of visual processing. </w:t>
      </w:r>
      <w:r w:rsidRPr="00B17E45">
        <w:rPr>
          <w:rFonts w:ascii="Arial" w:eastAsia="Times New Roman" w:hAnsi="Arial" w:cs="Arial"/>
          <w:i/>
          <w:iCs/>
          <w:color w:val="222222"/>
        </w:rPr>
        <w:t>Infancy</w:t>
      </w:r>
      <w:r w:rsidRPr="00B17E45">
        <w:rPr>
          <w:rFonts w:ascii="Arial" w:eastAsia="Times New Roman" w:hAnsi="Arial" w:cs="Arial"/>
          <w:color w:val="222222"/>
          <w:shd w:val="clear" w:color="auto" w:fill="FFFFFF"/>
        </w:rPr>
        <w:t>, </w:t>
      </w:r>
      <w:r w:rsidRPr="00B17E45">
        <w:rPr>
          <w:rFonts w:ascii="Arial" w:eastAsia="Times New Roman" w:hAnsi="Arial" w:cs="Arial"/>
          <w:i/>
          <w:iCs/>
          <w:color w:val="222222"/>
        </w:rPr>
        <w:t>1</w:t>
      </w:r>
      <w:r w:rsidRPr="00B17E45">
        <w:rPr>
          <w:rFonts w:ascii="Arial" w:eastAsia="Times New Roman" w:hAnsi="Arial" w:cs="Arial"/>
          <w:color w:val="222222"/>
          <w:shd w:val="clear" w:color="auto" w:fill="FFFFFF"/>
        </w:rPr>
        <w:t>(4), 491-507.</w:t>
      </w:r>
    </w:p>
    <w:p w14:paraId="6A035D38" w14:textId="77777777" w:rsidR="00020BB6" w:rsidRPr="00B17E45" w:rsidRDefault="00020BB6" w:rsidP="000701D4">
      <w:pPr>
        <w:widowControl w:val="0"/>
        <w:tabs>
          <w:tab w:val="left" w:pos="220"/>
          <w:tab w:val="left" w:pos="720"/>
        </w:tabs>
        <w:autoSpaceDE w:val="0"/>
        <w:autoSpaceDN w:val="0"/>
        <w:adjustRightInd w:val="0"/>
        <w:spacing w:line="360" w:lineRule="auto"/>
        <w:rPr>
          <w:rFonts w:ascii="Arial" w:hAnsi="Arial" w:cs="Arial"/>
          <w:color w:val="000000"/>
        </w:rPr>
      </w:pPr>
    </w:p>
    <w:p w14:paraId="1E1C0FE0" w14:textId="77777777" w:rsidR="00020BB6" w:rsidRPr="00B17E45" w:rsidRDefault="00020BB6" w:rsidP="00AD666A">
      <w:pPr>
        <w:rPr>
          <w:rFonts w:ascii="Arial" w:eastAsia="Times New Roman" w:hAnsi="Arial" w:cs="Arial"/>
        </w:rPr>
      </w:pPr>
      <w:r w:rsidRPr="00B17E45">
        <w:rPr>
          <w:rFonts w:ascii="Arial" w:eastAsia="Times New Roman" w:hAnsi="Arial" w:cs="Arial"/>
          <w:color w:val="222222"/>
          <w:shd w:val="clear" w:color="auto" w:fill="FFFFFF"/>
        </w:rPr>
        <w:t>Houston</w:t>
      </w:r>
      <w:r w:rsidRPr="00B17E45">
        <w:rPr>
          <w:rFonts w:ascii="Calibri" w:eastAsia="Calibri" w:hAnsi="Calibri" w:cs="Calibri"/>
          <w:color w:val="222222"/>
          <w:shd w:val="clear" w:color="auto" w:fill="FFFFFF"/>
        </w:rPr>
        <w:t>‐</w:t>
      </w:r>
      <w:r w:rsidRPr="00B17E45">
        <w:rPr>
          <w:rFonts w:ascii="Arial" w:eastAsia="Times New Roman" w:hAnsi="Arial" w:cs="Arial"/>
          <w:color w:val="222222"/>
          <w:shd w:val="clear" w:color="auto" w:fill="FFFFFF"/>
        </w:rPr>
        <w:t>Price, C., &amp; Nakai, S. (2004). Distinguishing novelty and familiarity effects in infant preference procedures. </w:t>
      </w:r>
      <w:r w:rsidRPr="00B17E45">
        <w:rPr>
          <w:rFonts w:ascii="Arial" w:eastAsia="Times New Roman" w:hAnsi="Arial" w:cs="Arial"/>
          <w:i/>
          <w:iCs/>
          <w:color w:val="222222"/>
        </w:rPr>
        <w:t>Infant and Child Development: An International Journal of Research and Practice</w:t>
      </w:r>
      <w:r w:rsidRPr="00B17E45">
        <w:rPr>
          <w:rFonts w:ascii="Arial" w:eastAsia="Times New Roman" w:hAnsi="Arial" w:cs="Arial"/>
          <w:color w:val="222222"/>
          <w:shd w:val="clear" w:color="auto" w:fill="FFFFFF"/>
        </w:rPr>
        <w:t>, </w:t>
      </w:r>
      <w:r w:rsidRPr="00B17E45">
        <w:rPr>
          <w:rFonts w:ascii="Arial" w:eastAsia="Times New Roman" w:hAnsi="Arial" w:cs="Arial"/>
          <w:i/>
          <w:iCs/>
          <w:color w:val="222222"/>
        </w:rPr>
        <w:t>13</w:t>
      </w:r>
      <w:r w:rsidRPr="00B17E45">
        <w:rPr>
          <w:rFonts w:ascii="Arial" w:eastAsia="Times New Roman" w:hAnsi="Arial" w:cs="Arial"/>
          <w:color w:val="222222"/>
          <w:shd w:val="clear" w:color="auto" w:fill="FFFFFF"/>
        </w:rPr>
        <w:t>(4), 341-348.</w:t>
      </w:r>
    </w:p>
    <w:p w14:paraId="3599D8BF" w14:textId="77777777" w:rsidR="00020BB6" w:rsidRPr="00B17E45" w:rsidRDefault="00020BB6" w:rsidP="000701D4">
      <w:pPr>
        <w:widowControl w:val="0"/>
        <w:tabs>
          <w:tab w:val="left" w:pos="220"/>
          <w:tab w:val="left" w:pos="720"/>
        </w:tabs>
        <w:autoSpaceDE w:val="0"/>
        <w:autoSpaceDN w:val="0"/>
        <w:adjustRightInd w:val="0"/>
        <w:spacing w:line="360" w:lineRule="auto"/>
        <w:rPr>
          <w:rFonts w:ascii="Arial" w:hAnsi="Arial" w:cs="Arial"/>
          <w:color w:val="000000"/>
        </w:rPr>
      </w:pPr>
    </w:p>
    <w:p w14:paraId="6A1CDF17" w14:textId="77777777" w:rsidR="00020BB6" w:rsidRPr="00B17E45" w:rsidRDefault="00020BB6" w:rsidP="00AD666A">
      <w:pPr>
        <w:rPr>
          <w:rFonts w:ascii="Arial" w:eastAsia="Times New Roman" w:hAnsi="Arial" w:cs="Arial"/>
        </w:rPr>
      </w:pPr>
      <w:r w:rsidRPr="009F6F15">
        <w:rPr>
          <w:rFonts w:ascii="Arial" w:eastAsia="Times New Roman" w:hAnsi="Arial" w:cs="Arial"/>
          <w:color w:val="222222"/>
          <w:shd w:val="clear" w:color="auto" w:fill="FFFFFF"/>
          <w:lang w:val="es-ES"/>
        </w:rPr>
        <w:t xml:space="preserve">Civan, A., Teller, D. Y., &amp; Palmer, J. (2005). </w:t>
      </w:r>
      <w:r w:rsidRPr="00B17E45">
        <w:rPr>
          <w:rFonts w:ascii="Arial" w:eastAsia="Times New Roman" w:hAnsi="Arial" w:cs="Arial"/>
          <w:color w:val="222222"/>
          <w:shd w:val="clear" w:color="auto" w:fill="FFFFFF"/>
        </w:rPr>
        <w:t>Relations among spontaneous preferences, familiarized preferences, and novelty effects: Measurements with forced</w:t>
      </w:r>
      <w:r w:rsidRPr="00B17E45">
        <w:rPr>
          <w:rFonts w:ascii="Calibri" w:eastAsia="Calibri" w:hAnsi="Calibri" w:cs="Calibri"/>
          <w:color w:val="222222"/>
          <w:shd w:val="clear" w:color="auto" w:fill="FFFFFF"/>
        </w:rPr>
        <w:t>‐</w:t>
      </w:r>
      <w:r w:rsidRPr="00B17E45">
        <w:rPr>
          <w:rFonts w:ascii="Arial" w:eastAsia="Times New Roman" w:hAnsi="Arial" w:cs="Arial"/>
          <w:color w:val="222222"/>
          <w:shd w:val="clear" w:color="auto" w:fill="FFFFFF"/>
        </w:rPr>
        <w:t>choice techniques. </w:t>
      </w:r>
      <w:r w:rsidRPr="00B17E45">
        <w:rPr>
          <w:rFonts w:ascii="Arial" w:eastAsia="Times New Roman" w:hAnsi="Arial" w:cs="Arial"/>
          <w:i/>
          <w:iCs/>
          <w:color w:val="222222"/>
        </w:rPr>
        <w:t>Infancy</w:t>
      </w:r>
      <w:r w:rsidRPr="00B17E45">
        <w:rPr>
          <w:rFonts w:ascii="Arial" w:eastAsia="Times New Roman" w:hAnsi="Arial" w:cs="Arial"/>
          <w:color w:val="222222"/>
          <w:shd w:val="clear" w:color="auto" w:fill="FFFFFF"/>
        </w:rPr>
        <w:t>, </w:t>
      </w:r>
      <w:r w:rsidRPr="00B17E45">
        <w:rPr>
          <w:rFonts w:ascii="Arial" w:eastAsia="Times New Roman" w:hAnsi="Arial" w:cs="Arial"/>
          <w:i/>
          <w:iCs/>
          <w:color w:val="222222"/>
        </w:rPr>
        <w:t>7</w:t>
      </w:r>
      <w:r w:rsidRPr="00B17E45">
        <w:rPr>
          <w:rFonts w:ascii="Arial" w:eastAsia="Times New Roman" w:hAnsi="Arial" w:cs="Arial"/>
          <w:color w:val="222222"/>
          <w:shd w:val="clear" w:color="auto" w:fill="FFFFFF"/>
        </w:rPr>
        <w:t>(2), 111-142.</w:t>
      </w:r>
    </w:p>
    <w:p w14:paraId="70A76F09" w14:textId="77777777" w:rsidR="00020BB6" w:rsidRPr="00B17E45" w:rsidRDefault="00020BB6" w:rsidP="000701D4">
      <w:pPr>
        <w:widowControl w:val="0"/>
        <w:tabs>
          <w:tab w:val="left" w:pos="220"/>
          <w:tab w:val="left" w:pos="720"/>
        </w:tabs>
        <w:autoSpaceDE w:val="0"/>
        <w:autoSpaceDN w:val="0"/>
        <w:adjustRightInd w:val="0"/>
        <w:spacing w:line="360" w:lineRule="auto"/>
        <w:rPr>
          <w:rFonts w:ascii="Arial" w:hAnsi="Arial" w:cs="Arial"/>
          <w:color w:val="000000"/>
        </w:rPr>
      </w:pPr>
    </w:p>
    <w:p w14:paraId="625BABDF" w14:textId="77777777" w:rsidR="00020BB6" w:rsidRPr="00B17E45" w:rsidRDefault="00020BB6" w:rsidP="00AD666A">
      <w:pPr>
        <w:rPr>
          <w:rFonts w:ascii="Arial" w:eastAsia="Times New Roman" w:hAnsi="Arial" w:cs="Arial"/>
        </w:rPr>
      </w:pPr>
      <w:r w:rsidRPr="00B17E45">
        <w:rPr>
          <w:rFonts w:ascii="Arial" w:eastAsia="Times New Roman" w:hAnsi="Arial" w:cs="Arial"/>
          <w:color w:val="222222"/>
          <w:shd w:val="clear" w:color="auto" w:fill="FFFFFF"/>
        </w:rPr>
        <w:t xml:space="preserve">Aslin, R. N. (2007). What's in a </w:t>
      </w:r>
      <w:proofErr w:type="gramStart"/>
      <w:r w:rsidRPr="00B17E45">
        <w:rPr>
          <w:rFonts w:ascii="Arial" w:eastAsia="Times New Roman" w:hAnsi="Arial" w:cs="Arial"/>
          <w:color w:val="222222"/>
          <w:shd w:val="clear" w:color="auto" w:fill="FFFFFF"/>
        </w:rPr>
        <w:t>look?.</w:t>
      </w:r>
      <w:proofErr w:type="gramEnd"/>
      <w:r w:rsidRPr="00B17E45">
        <w:rPr>
          <w:rFonts w:ascii="Arial" w:eastAsia="Times New Roman" w:hAnsi="Arial" w:cs="Arial"/>
          <w:color w:val="222222"/>
          <w:shd w:val="clear" w:color="auto" w:fill="FFFFFF"/>
        </w:rPr>
        <w:t> </w:t>
      </w:r>
      <w:r w:rsidRPr="00B17E45">
        <w:rPr>
          <w:rFonts w:ascii="Arial" w:eastAsia="Times New Roman" w:hAnsi="Arial" w:cs="Arial"/>
          <w:i/>
          <w:iCs/>
          <w:color w:val="222222"/>
        </w:rPr>
        <w:t>Developmental science</w:t>
      </w:r>
      <w:r w:rsidRPr="00B17E45">
        <w:rPr>
          <w:rFonts w:ascii="Arial" w:eastAsia="Times New Roman" w:hAnsi="Arial" w:cs="Arial"/>
          <w:color w:val="222222"/>
          <w:shd w:val="clear" w:color="auto" w:fill="FFFFFF"/>
        </w:rPr>
        <w:t>, </w:t>
      </w:r>
      <w:r w:rsidRPr="00B17E45">
        <w:rPr>
          <w:rFonts w:ascii="Arial" w:eastAsia="Times New Roman" w:hAnsi="Arial" w:cs="Arial"/>
          <w:i/>
          <w:iCs/>
          <w:color w:val="222222"/>
        </w:rPr>
        <w:t>10</w:t>
      </w:r>
      <w:r w:rsidRPr="00B17E45">
        <w:rPr>
          <w:rFonts w:ascii="Arial" w:eastAsia="Times New Roman" w:hAnsi="Arial" w:cs="Arial"/>
          <w:color w:val="222222"/>
          <w:shd w:val="clear" w:color="auto" w:fill="FFFFFF"/>
        </w:rPr>
        <w:t>(1), 48-53.</w:t>
      </w:r>
    </w:p>
    <w:p w14:paraId="71DD70BC" w14:textId="77777777" w:rsidR="00020BB6" w:rsidRPr="00B17E45" w:rsidRDefault="00020BB6" w:rsidP="000701D4">
      <w:pPr>
        <w:widowControl w:val="0"/>
        <w:tabs>
          <w:tab w:val="left" w:pos="220"/>
          <w:tab w:val="left" w:pos="720"/>
        </w:tabs>
        <w:autoSpaceDE w:val="0"/>
        <w:autoSpaceDN w:val="0"/>
        <w:adjustRightInd w:val="0"/>
        <w:spacing w:line="360" w:lineRule="auto"/>
        <w:rPr>
          <w:rFonts w:ascii="Arial" w:hAnsi="Arial" w:cs="Arial"/>
          <w:color w:val="000000"/>
        </w:rPr>
      </w:pPr>
    </w:p>
    <w:p w14:paraId="573ADD9F" w14:textId="77777777" w:rsidR="00020BB6" w:rsidRPr="00A96F06" w:rsidRDefault="00020BB6" w:rsidP="00AD666A">
      <w:pPr>
        <w:rPr>
          <w:rFonts w:ascii="Arial" w:eastAsia="Times New Roman" w:hAnsi="Arial" w:cs="Arial"/>
          <w:color w:val="222222"/>
          <w:shd w:val="clear" w:color="auto" w:fill="FFFFFF"/>
        </w:rPr>
      </w:pPr>
      <w:r w:rsidRPr="00A96F06">
        <w:rPr>
          <w:rFonts w:ascii="Arial" w:eastAsia="Times New Roman" w:hAnsi="Arial" w:cs="Arial"/>
          <w:color w:val="222222"/>
          <w:shd w:val="clear" w:color="auto" w:fill="FFFFFF"/>
        </w:rPr>
        <w:t>Perone, S., &amp; Spencer, J. P. (2013). Autonomous visual exploration creates developmental change in familiarity and novelty seeking behaviors. </w:t>
      </w:r>
      <w:r w:rsidRPr="00A96F06">
        <w:rPr>
          <w:rFonts w:ascii="Arial" w:eastAsia="Times New Roman" w:hAnsi="Arial" w:cs="Arial"/>
          <w:i/>
          <w:iCs/>
          <w:color w:val="222222"/>
        </w:rPr>
        <w:t>Frontiers in psychology</w:t>
      </w:r>
      <w:r w:rsidRPr="00A96F06">
        <w:rPr>
          <w:rFonts w:ascii="Arial" w:eastAsia="Times New Roman" w:hAnsi="Arial" w:cs="Arial"/>
          <w:color w:val="222222"/>
          <w:shd w:val="clear" w:color="auto" w:fill="FFFFFF"/>
        </w:rPr>
        <w:t>, </w:t>
      </w:r>
      <w:r w:rsidRPr="00A96F06">
        <w:rPr>
          <w:rFonts w:ascii="Arial" w:eastAsia="Times New Roman" w:hAnsi="Arial" w:cs="Arial"/>
          <w:i/>
          <w:iCs/>
          <w:color w:val="222222"/>
        </w:rPr>
        <w:t>4</w:t>
      </w:r>
      <w:r w:rsidRPr="00A96F06">
        <w:rPr>
          <w:rFonts w:ascii="Arial" w:eastAsia="Times New Roman" w:hAnsi="Arial" w:cs="Arial"/>
          <w:color w:val="222222"/>
          <w:shd w:val="clear" w:color="auto" w:fill="FFFFFF"/>
        </w:rPr>
        <w:t>, 648.</w:t>
      </w:r>
    </w:p>
    <w:p w14:paraId="3E837E93" w14:textId="77777777" w:rsidR="00F951B2" w:rsidRPr="00A96F06" w:rsidRDefault="00F951B2" w:rsidP="00AD666A">
      <w:pPr>
        <w:rPr>
          <w:rFonts w:ascii="Arial" w:eastAsia="Times New Roman" w:hAnsi="Arial" w:cs="Arial"/>
          <w:color w:val="222222"/>
          <w:shd w:val="clear" w:color="auto" w:fill="FFFFFF"/>
        </w:rPr>
      </w:pPr>
    </w:p>
    <w:p w14:paraId="39597CD5" w14:textId="3916D0D8" w:rsidR="00EE5599" w:rsidRPr="00A96F06" w:rsidRDefault="00EE5599" w:rsidP="00EE5599">
      <w:pPr>
        <w:rPr>
          <w:rFonts w:ascii="Arial" w:eastAsia="Times New Roman" w:hAnsi="Arial" w:cs="Arial"/>
        </w:rPr>
      </w:pPr>
      <w:r w:rsidRPr="00A96F06">
        <w:rPr>
          <w:rFonts w:ascii="Arial" w:eastAsia="Times New Roman" w:hAnsi="Arial" w:cs="Arial"/>
          <w:color w:val="222222"/>
          <w:shd w:val="clear" w:color="auto" w:fill="FFFFFF"/>
        </w:rPr>
        <w:t>DePaolis, R. A., Keren-Portnoy, T., &amp; Vihman, M. (2016). Making sense of infant familiarity and novelty responses to words at lexical onset. </w:t>
      </w:r>
      <w:r w:rsidRPr="00A96F06">
        <w:rPr>
          <w:rFonts w:ascii="Arial" w:eastAsia="Times New Roman" w:hAnsi="Arial" w:cs="Arial"/>
          <w:i/>
          <w:iCs/>
          <w:color w:val="222222"/>
        </w:rPr>
        <w:t>Frontiers in psychology</w:t>
      </w:r>
      <w:r w:rsidRPr="00A96F06">
        <w:rPr>
          <w:rFonts w:ascii="Arial" w:eastAsia="Times New Roman" w:hAnsi="Arial" w:cs="Arial"/>
          <w:color w:val="222222"/>
          <w:shd w:val="clear" w:color="auto" w:fill="FFFFFF"/>
        </w:rPr>
        <w:t>, </w:t>
      </w:r>
      <w:r w:rsidRPr="00A96F06">
        <w:rPr>
          <w:rFonts w:ascii="Arial" w:eastAsia="Times New Roman" w:hAnsi="Arial" w:cs="Arial"/>
          <w:i/>
          <w:iCs/>
          <w:color w:val="222222"/>
        </w:rPr>
        <w:t>7</w:t>
      </w:r>
      <w:r w:rsidRPr="00A96F06">
        <w:rPr>
          <w:rFonts w:ascii="Arial" w:eastAsia="Times New Roman" w:hAnsi="Arial" w:cs="Arial"/>
          <w:color w:val="222222"/>
          <w:shd w:val="clear" w:color="auto" w:fill="FFFFFF"/>
        </w:rPr>
        <w:t>, 715.</w:t>
      </w:r>
    </w:p>
    <w:p w14:paraId="559BB2C8" w14:textId="51267347" w:rsidR="00F951B2" w:rsidRPr="00A96F06" w:rsidRDefault="00F951B2" w:rsidP="00AD666A">
      <w:pPr>
        <w:rPr>
          <w:rFonts w:ascii="Arial" w:eastAsia="Times New Roman" w:hAnsi="Arial" w:cs="Arial"/>
        </w:rPr>
      </w:pPr>
    </w:p>
    <w:p w14:paraId="08550A63" w14:textId="6CD685C6" w:rsidR="00020BB6" w:rsidRPr="00A96F06" w:rsidRDefault="00FD7B30" w:rsidP="00170FD6">
      <w:pPr>
        <w:widowControl w:val="0"/>
        <w:tabs>
          <w:tab w:val="left" w:pos="220"/>
          <w:tab w:val="left" w:pos="720"/>
        </w:tabs>
        <w:autoSpaceDE w:val="0"/>
        <w:autoSpaceDN w:val="0"/>
        <w:adjustRightInd w:val="0"/>
        <w:rPr>
          <w:rFonts w:ascii="Arial" w:hAnsi="Arial" w:cs="Arial"/>
          <w:color w:val="000000"/>
        </w:rPr>
      </w:pPr>
      <w:r w:rsidRPr="00A96F06">
        <w:rPr>
          <w:rFonts w:ascii="Arial" w:hAnsi="Arial" w:cs="Arial"/>
          <w:color w:val="000000"/>
        </w:rPr>
        <w:t xml:space="preserve">Wagner, S. &amp; Sakovits, L. (1986). A process of analysis of infant visual and cross-modal recognition memory. In L. Lipsitt &amp; C. Rovee-Collier (Eds.). Advances in infancy research (Vol. 4, pp. 195-217). Norwood, NJ: Ablex. </w:t>
      </w:r>
    </w:p>
    <w:p w14:paraId="19EB4B1C" w14:textId="77777777" w:rsidR="00EF75D1" w:rsidRPr="00A96F06" w:rsidRDefault="00EF75D1" w:rsidP="00170FD6">
      <w:pPr>
        <w:widowControl w:val="0"/>
        <w:tabs>
          <w:tab w:val="left" w:pos="220"/>
          <w:tab w:val="left" w:pos="720"/>
        </w:tabs>
        <w:autoSpaceDE w:val="0"/>
        <w:autoSpaceDN w:val="0"/>
        <w:adjustRightInd w:val="0"/>
        <w:rPr>
          <w:rFonts w:ascii="Arial" w:hAnsi="Arial" w:cs="Arial"/>
          <w:color w:val="000000"/>
        </w:rPr>
      </w:pPr>
    </w:p>
    <w:p w14:paraId="51E05393" w14:textId="77777777" w:rsidR="00EF75D1" w:rsidRPr="00A96F06" w:rsidRDefault="00EF75D1" w:rsidP="00EF75D1">
      <w:pPr>
        <w:rPr>
          <w:rFonts w:ascii="Arial" w:eastAsia="Times New Roman" w:hAnsi="Arial" w:cs="Arial"/>
        </w:rPr>
      </w:pPr>
      <w:r w:rsidRPr="00A96F06">
        <w:rPr>
          <w:rFonts w:ascii="Arial" w:eastAsia="Times New Roman" w:hAnsi="Arial" w:cs="Arial"/>
          <w:color w:val="222222"/>
          <w:shd w:val="clear" w:color="auto" w:fill="FFFFFF"/>
        </w:rPr>
        <w:t>Thiessen, E. D., &amp; Saffran, J. R. (2003). When cues collide: use of stress and statistical cues to word boundaries by 7-to 9-month-old infants. </w:t>
      </w:r>
      <w:r w:rsidRPr="00A96F06">
        <w:rPr>
          <w:rFonts w:ascii="Arial" w:eastAsia="Times New Roman" w:hAnsi="Arial" w:cs="Arial"/>
          <w:i/>
          <w:iCs/>
          <w:color w:val="222222"/>
        </w:rPr>
        <w:t>Developmental psychology</w:t>
      </w:r>
      <w:r w:rsidRPr="00A96F06">
        <w:rPr>
          <w:rFonts w:ascii="Arial" w:eastAsia="Times New Roman" w:hAnsi="Arial" w:cs="Arial"/>
          <w:color w:val="222222"/>
          <w:shd w:val="clear" w:color="auto" w:fill="FFFFFF"/>
        </w:rPr>
        <w:t>, </w:t>
      </w:r>
      <w:r w:rsidRPr="00A96F06">
        <w:rPr>
          <w:rFonts w:ascii="Arial" w:eastAsia="Times New Roman" w:hAnsi="Arial" w:cs="Arial"/>
          <w:i/>
          <w:iCs/>
          <w:color w:val="222222"/>
        </w:rPr>
        <w:t>39</w:t>
      </w:r>
      <w:r w:rsidRPr="00A96F06">
        <w:rPr>
          <w:rFonts w:ascii="Arial" w:eastAsia="Times New Roman" w:hAnsi="Arial" w:cs="Arial"/>
          <w:color w:val="222222"/>
          <w:shd w:val="clear" w:color="auto" w:fill="FFFFFF"/>
        </w:rPr>
        <w:t>(4), 706.</w:t>
      </w:r>
    </w:p>
    <w:p w14:paraId="17B455A1" w14:textId="77777777" w:rsidR="00EF75D1" w:rsidRPr="00A96F06" w:rsidRDefault="00EF75D1" w:rsidP="00170FD6">
      <w:pPr>
        <w:widowControl w:val="0"/>
        <w:tabs>
          <w:tab w:val="left" w:pos="220"/>
          <w:tab w:val="left" w:pos="720"/>
        </w:tabs>
        <w:autoSpaceDE w:val="0"/>
        <w:autoSpaceDN w:val="0"/>
        <w:adjustRightInd w:val="0"/>
        <w:rPr>
          <w:rFonts w:ascii="Arial" w:hAnsi="Arial" w:cs="Arial"/>
          <w:color w:val="000000"/>
        </w:rPr>
      </w:pPr>
    </w:p>
    <w:p w14:paraId="2B75CF6C" w14:textId="77777777" w:rsidR="00EF75D1" w:rsidRPr="00A96F06" w:rsidRDefault="00EF75D1" w:rsidP="00EF75D1">
      <w:pPr>
        <w:rPr>
          <w:rFonts w:ascii="Arial" w:eastAsia="Times New Roman" w:hAnsi="Arial" w:cs="Arial"/>
        </w:rPr>
      </w:pPr>
      <w:r w:rsidRPr="00A96F06">
        <w:rPr>
          <w:rFonts w:ascii="Arial" w:eastAsia="Times New Roman" w:hAnsi="Arial" w:cs="Arial"/>
          <w:color w:val="222222"/>
          <w:shd w:val="clear" w:color="auto" w:fill="FFFFFF"/>
        </w:rPr>
        <w:t>Thiessen, E. D., Hill, E. A., &amp; Saffran, J. R. (2005). Infant-directed speech facilitates word segmentation. </w:t>
      </w:r>
      <w:r w:rsidRPr="00A96F06">
        <w:rPr>
          <w:rFonts w:ascii="Arial" w:eastAsia="Times New Roman" w:hAnsi="Arial" w:cs="Arial"/>
          <w:i/>
          <w:iCs/>
          <w:color w:val="222222"/>
        </w:rPr>
        <w:t>Infancy</w:t>
      </w:r>
      <w:r w:rsidRPr="00A96F06">
        <w:rPr>
          <w:rFonts w:ascii="Arial" w:eastAsia="Times New Roman" w:hAnsi="Arial" w:cs="Arial"/>
          <w:color w:val="222222"/>
          <w:shd w:val="clear" w:color="auto" w:fill="FFFFFF"/>
        </w:rPr>
        <w:t>, </w:t>
      </w:r>
      <w:r w:rsidRPr="00A96F06">
        <w:rPr>
          <w:rFonts w:ascii="Arial" w:eastAsia="Times New Roman" w:hAnsi="Arial" w:cs="Arial"/>
          <w:i/>
          <w:iCs/>
          <w:color w:val="222222"/>
        </w:rPr>
        <w:t>7</w:t>
      </w:r>
      <w:r w:rsidRPr="00A96F06">
        <w:rPr>
          <w:rFonts w:ascii="Arial" w:eastAsia="Times New Roman" w:hAnsi="Arial" w:cs="Arial"/>
          <w:color w:val="222222"/>
          <w:shd w:val="clear" w:color="auto" w:fill="FFFFFF"/>
        </w:rPr>
        <w:t>(1), 53-71.</w:t>
      </w:r>
    </w:p>
    <w:p w14:paraId="25F310A3" w14:textId="77777777" w:rsidR="00EF75D1" w:rsidRPr="00A96F06" w:rsidRDefault="00EF75D1" w:rsidP="00170FD6">
      <w:pPr>
        <w:widowControl w:val="0"/>
        <w:tabs>
          <w:tab w:val="left" w:pos="220"/>
          <w:tab w:val="left" w:pos="720"/>
        </w:tabs>
        <w:autoSpaceDE w:val="0"/>
        <w:autoSpaceDN w:val="0"/>
        <w:adjustRightInd w:val="0"/>
        <w:rPr>
          <w:rFonts w:ascii="Arial" w:hAnsi="Arial" w:cs="Arial"/>
          <w:color w:val="000000"/>
        </w:rPr>
      </w:pPr>
    </w:p>
    <w:p w14:paraId="29876DCE" w14:textId="77777777" w:rsidR="00EF75D1" w:rsidRPr="00A96F06" w:rsidRDefault="00EF75D1" w:rsidP="00EF75D1">
      <w:pPr>
        <w:rPr>
          <w:rFonts w:ascii="Arial" w:eastAsia="Times New Roman" w:hAnsi="Arial" w:cs="Arial"/>
        </w:rPr>
      </w:pPr>
      <w:r w:rsidRPr="00A96F06">
        <w:rPr>
          <w:rFonts w:ascii="Arial" w:eastAsia="Times New Roman" w:hAnsi="Arial" w:cs="Arial"/>
          <w:color w:val="222222"/>
          <w:shd w:val="clear" w:color="auto" w:fill="FFFFFF"/>
        </w:rPr>
        <w:lastRenderedPageBreak/>
        <w:t>Saffran, J. R., &amp; Thiessen, E. D. (2003). Pattern induction by infant language learners. </w:t>
      </w:r>
      <w:r w:rsidRPr="00A96F06">
        <w:rPr>
          <w:rFonts w:ascii="Arial" w:eastAsia="Times New Roman" w:hAnsi="Arial" w:cs="Arial"/>
          <w:i/>
          <w:iCs/>
          <w:color w:val="222222"/>
        </w:rPr>
        <w:t>Developmental psychology</w:t>
      </w:r>
      <w:r w:rsidRPr="00A96F06">
        <w:rPr>
          <w:rFonts w:ascii="Arial" w:eastAsia="Times New Roman" w:hAnsi="Arial" w:cs="Arial"/>
          <w:color w:val="222222"/>
          <w:shd w:val="clear" w:color="auto" w:fill="FFFFFF"/>
        </w:rPr>
        <w:t>, </w:t>
      </w:r>
      <w:r w:rsidRPr="00A96F06">
        <w:rPr>
          <w:rFonts w:ascii="Arial" w:eastAsia="Times New Roman" w:hAnsi="Arial" w:cs="Arial"/>
          <w:i/>
          <w:iCs/>
          <w:color w:val="222222"/>
        </w:rPr>
        <w:t>39</w:t>
      </w:r>
      <w:r w:rsidRPr="00A96F06">
        <w:rPr>
          <w:rFonts w:ascii="Arial" w:eastAsia="Times New Roman" w:hAnsi="Arial" w:cs="Arial"/>
          <w:color w:val="222222"/>
          <w:shd w:val="clear" w:color="auto" w:fill="FFFFFF"/>
        </w:rPr>
        <w:t>(3), 484.</w:t>
      </w:r>
    </w:p>
    <w:p w14:paraId="61A33421" w14:textId="77777777" w:rsidR="00EF75D1" w:rsidRPr="00A96F06" w:rsidRDefault="00EF75D1" w:rsidP="00170FD6">
      <w:pPr>
        <w:widowControl w:val="0"/>
        <w:tabs>
          <w:tab w:val="left" w:pos="220"/>
          <w:tab w:val="left" w:pos="720"/>
        </w:tabs>
        <w:autoSpaceDE w:val="0"/>
        <w:autoSpaceDN w:val="0"/>
        <w:adjustRightInd w:val="0"/>
        <w:rPr>
          <w:rFonts w:ascii="Arial" w:hAnsi="Arial" w:cs="Arial"/>
          <w:color w:val="000000"/>
        </w:rPr>
      </w:pPr>
    </w:p>
    <w:p w14:paraId="33BB35F1" w14:textId="77777777" w:rsidR="00FD7B30" w:rsidRPr="00A96F06" w:rsidRDefault="00FD7B30" w:rsidP="000701D4">
      <w:pPr>
        <w:widowControl w:val="0"/>
        <w:tabs>
          <w:tab w:val="left" w:pos="220"/>
          <w:tab w:val="left" w:pos="720"/>
        </w:tabs>
        <w:autoSpaceDE w:val="0"/>
        <w:autoSpaceDN w:val="0"/>
        <w:adjustRightInd w:val="0"/>
        <w:spacing w:line="360" w:lineRule="auto"/>
        <w:rPr>
          <w:rFonts w:ascii="Arial" w:hAnsi="Arial" w:cs="Arial"/>
          <w:color w:val="000000"/>
        </w:rPr>
      </w:pPr>
    </w:p>
    <w:p w14:paraId="417C217A" w14:textId="77777777" w:rsidR="00020BB6" w:rsidRPr="00A96F06" w:rsidRDefault="00020BB6" w:rsidP="00AD666A">
      <w:pPr>
        <w:rPr>
          <w:rFonts w:ascii="Arial" w:eastAsia="Times New Roman" w:hAnsi="Arial" w:cs="Arial"/>
        </w:rPr>
      </w:pPr>
      <w:r w:rsidRPr="00A96F06">
        <w:rPr>
          <w:rFonts w:ascii="Arial" w:eastAsia="Times New Roman" w:hAnsi="Arial" w:cs="Arial"/>
          <w:color w:val="222222"/>
          <w:shd w:val="clear" w:color="auto" w:fill="FFFFFF"/>
        </w:rPr>
        <w:t>Gibson, E. J., &amp; Walker, A. S. (1984). Development of knowledge of visual-tactual affordances of substance. </w:t>
      </w:r>
      <w:r w:rsidRPr="00A96F06">
        <w:rPr>
          <w:rFonts w:ascii="Arial" w:eastAsia="Times New Roman" w:hAnsi="Arial" w:cs="Arial"/>
          <w:i/>
          <w:iCs/>
          <w:color w:val="222222"/>
        </w:rPr>
        <w:t>Child development</w:t>
      </w:r>
      <w:r w:rsidRPr="00A96F06">
        <w:rPr>
          <w:rFonts w:ascii="Arial" w:eastAsia="Times New Roman" w:hAnsi="Arial" w:cs="Arial"/>
          <w:color w:val="222222"/>
          <w:shd w:val="clear" w:color="auto" w:fill="FFFFFF"/>
        </w:rPr>
        <w:t>, 453-460.</w:t>
      </w:r>
    </w:p>
    <w:p w14:paraId="521D10EC" w14:textId="77777777" w:rsidR="00020BB6" w:rsidRPr="00A96F06" w:rsidRDefault="00020BB6" w:rsidP="000701D4">
      <w:pPr>
        <w:widowControl w:val="0"/>
        <w:tabs>
          <w:tab w:val="left" w:pos="220"/>
          <w:tab w:val="left" w:pos="720"/>
        </w:tabs>
        <w:autoSpaceDE w:val="0"/>
        <w:autoSpaceDN w:val="0"/>
        <w:adjustRightInd w:val="0"/>
        <w:spacing w:line="360" w:lineRule="auto"/>
        <w:rPr>
          <w:rFonts w:ascii="Arial" w:hAnsi="Arial" w:cs="Arial"/>
          <w:color w:val="000000"/>
        </w:rPr>
      </w:pPr>
    </w:p>
    <w:p w14:paraId="527656BA" w14:textId="77777777" w:rsidR="00EF75D1" w:rsidRPr="00A96F06" w:rsidRDefault="00EF75D1" w:rsidP="00EF75D1">
      <w:pPr>
        <w:rPr>
          <w:rFonts w:ascii="Arial" w:eastAsia="Times New Roman" w:hAnsi="Arial" w:cs="Arial"/>
        </w:rPr>
      </w:pPr>
      <w:r w:rsidRPr="00A96F06">
        <w:rPr>
          <w:rFonts w:ascii="Arial" w:eastAsia="Times New Roman" w:hAnsi="Arial" w:cs="Arial"/>
          <w:color w:val="222222"/>
          <w:shd w:val="clear" w:color="auto" w:fill="FFFFFF"/>
        </w:rPr>
        <w:t>Jeffrey, W. E., &amp; Cohen, L. B. (1971). Habituation in the human infant. In </w:t>
      </w:r>
      <w:r w:rsidRPr="00A96F06">
        <w:rPr>
          <w:rFonts w:ascii="Arial" w:eastAsia="Times New Roman" w:hAnsi="Arial" w:cs="Arial"/>
          <w:i/>
          <w:iCs/>
          <w:color w:val="222222"/>
        </w:rPr>
        <w:t>Advances in child development and behavior</w:t>
      </w:r>
      <w:r w:rsidRPr="00A96F06">
        <w:rPr>
          <w:rFonts w:ascii="Arial" w:eastAsia="Times New Roman" w:hAnsi="Arial" w:cs="Arial"/>
          <w:color w:val="222222"/>
          <w:shd w:val="clear" w:color="auto" w:fill="FFFFFF"/>
        </w:rPr>
        <w:t> (Vol. 6, pp. 63-97). JAI.</w:t>
      </w:r>
    </w:p>
    <w:p w14:paraId="20E9F337" w14:textId="77777777" w:rsidR="00EF75D1" w:rsidRPr="00A96F06" w:rsidRDefault="00EF75D1" w:rsidP="00AD666A">
      <w:pPr>
        <w:rPr>
          <w:rFonts w:ascii="Arial" w:eastAsia="Times New Roman" w:hAnsi="Arial" w:cs="Arial"/>
          <w:color w:val="222222"/>
          <w:shd w:val="clear" w:color="auto" w:fill="FFFFFF"/>
        </w:rPr>
      </w:pPr>
    </w:p>
    <w:p w14:paraId="44B478DA" w14:textId="77777777" w:rsidR="00EF75D1" w:rsidRPr="00A96F06" w:rsidRDefault="00EF75D1" w:rsidP="00EF75D1">
      <w:pPr>
        <w:rPr>
          <w:rFonts w:ascii="Arial" w:eastAsia="Times New Roman" w:hAnsi="Arial" w:cs="Arial"/>
        </w:rPr>
      </w:pPr>
      <w:r w:rsidRPr="00A96F06">
        <w:rPr>
          <w:rFonts w:ascii="Arial" w:eastAsia="Times New Roman" w:hAnsi="Arial" w:cs="Arial"/>
          <w:color w:val="222222"/>
          <w:shd w:val="clear" w:color="auto" w:fill="FFFFFF"/>
        </w:rPr>
        <w:t>Nelson, D. G. K., Jusczyk, P. W., Mandel, D. R., Myers, J., Turk, A., &amp; Gerken, L. (1995). The head-turn preference procedure for testing auditory perception. </w:t>
      </w:r>
      <w:r w:rsidRPr="00A96F06">
        <w:rPr>
          <w:rFonts w:ascii="Arial" w:eastAsia="Times New Roman" w:hAnsi="Arial" w:cs="Arial"/>
          <w:i/>
          <w:iCs/>
          <w:color w:val="222222"/>
        </w:rPr>
        <w:t>Infant behavior and development</w:t>
      </w:r>
      <w:r w:rsidRPr="00A96F06">
        <w:rPr>
          <w:rFonts w:ascii="Arial" w:eastAsia="Times New Roman" w:hAnsi="Arial" w:cs="Arial"/>
          <w:color w:val="222222"/>
          <w:shd w:val="clear" w:color="auto" w:fill="FFFFFF"/>
        </w:rPr>
        <w:t>, </w:t>
      </w:r>
      <w:r w:rsidRPr="00A96F06">
        <w:rPr>
          <w:rFonts w:ascii="Arial" w:eastAsia="Times New Roman" w:hAnsi="Arial" w:cs="Arial"/>
          <w:i/>
          <w:iCs/>
          <w:color w:val="222222"/>
        </w:rPr>
        <w:t>18</w:t>
      </w:r>
      <w:r w:rsidRPr="00A96F06">
        <w:rPr>
          <w:rFonts w:ascii="Arial" w:eastAsia="Times New Roman" w:hAnsi="Arial" w:cs="Arial"/>
          <w:color w:val="222222"/>
          <w:shd w:val="clear" w:color="auto" w:fill="FFFFFF"/>
        </w:rPr>
        <w:t>(1), 111-116.</w:t>
      </w:r>
    </w:p>
    <w:p w14:paraId="5A8D0C53" w14:textId="77777777" w:rsidR="00EF75D1" w:rsidRPr="00A96F06" w:rsidRDefault="00EF75D1" w:rsidP="00AD666A">
      <w:pPr>
        <w:rPr>
          <w:rFonts w:ascii="Arial" w:eastAsia="Times New Roman" w:hAnsi="Arial" w:cs="Arial"/>
          <w:color w:val="222222"/>
          <w:shd w:val="clear" w:color="auto" w:fill="FFFFFF"/>
        </w:rPr>
      </w:pPr>
    </w:p>
    <w:p w14:paraId="2BC10A3A" w14:textId="77777777" w:rsidR="00170FD6" w:rsidRPr="00A96F06" w:rsidRDefault="00170FD6" w:rsidP="00170FD6">
      <w:pPr>
        <w:rPr>
          <w:rFonts w:ascii="Arial" w:eastAsia="Times New Roman" w:hAnsi="Arial" w:cs="Arial"/>
        </w:rPr>
      </w:pPr>
      <w:r w:rsidRPr="00A96F06">
        <w:rPr>
          <w:rFonts w:ascii="Arial" w:eastAsia="Times New Roman" w:hAnsi="Arial" w:cs="Arial"/>
          <w:color w:val="222222"/>
          <w:shd w:val="clear" w:color="auto" w:fill="FFFFFF"/>
        </w:rPr>
        <w:t>Fiser, J., &amp; Aslin, R. N. (2002). Statistical learning of new visual feature combinations by infants. </w:t>
      </w:r>
      <w:r w:rsidRPr="00A96F06">
        <w:rPr>
          <w:rFonts w:ascii="Arial" w:eastAsia="Times New Roman" w:hAnsi="Arial" w:cs="Arial"/>
          <w:i/>
          <w:iCs/>
          <w:color w:val="222222"/>
        </w:rPr>
        <w:t>Proceedings of the National Academy of Sciences</w:t>
      </w:r>
      <w:r w:rsidRPr="00A96F06">
        <w:rPr>
          <w:rFonts w:ascii="Arial" w:eastAsia="Times New Roman" w:hAnsi="Arial" w:cs="Arial"/>
          <w:color w:val="222222"/>
          <w:shd w:val="clear" w:color="auto" w:fill="FFFFFF"/>
        </w:rPr>
        <w:t>, </w:t>
      </w:r>
      <w:r w:rsidRPr="00A96F06">
        <w:rPr>
          <w:rFonts w:ascii="Arial" w:eastAsia="Times New Roman" w:hAnsi="Arial" w:cs="Arial"/>
          <w:i/>
          <w:iCs/>
          <w:color w:val="222222"/>
        </w:rPr>
        <w:t>99</w:t>
      </w:r>
      <w:r w:rsidRPr="00A96F06">
        <w:rPr>
          <w:rFonts w:ascii="Arial" w:eastAsia="Times New Roman" w:hAnsi="Arial" w:cs="Arial"/>
          <w:color w:val="222222"/>
          <w:shd w:val="clear" w:color="auto" w:fill="FFFFFF"/>
        </w:rPr>
        <w:t>(24), 15822-15826.</w:t>
      </w:r>
    </w:p>
    <w:p w14:paraId="08356D06" w14:textId="77777777" w:rsidR="001678D5" w:rsidRPr="00A96F06" w:rsidRDefault="001678D5" w:rsidP="00AD666A">
      <w:pPr>
        <w:rPr>
          <w:rFonts w:ascii="Arial" w:eastAsia="Times New Roman" w:hAnsi="Arial" w:cs="Arial"/>
          <w:color w:val="222222"/>
          <w:shd w:val="clear" w:color="auto" w:fill="FFFFFF"/>
        </w:rPr>
      </w:pPr>
    </w:p>
    <w:p w14:paraId="584FE387" w14:textId="77777777" w:rsidR="001678D5" w:rsidRPr="00A96F06" w:rsidRDefault="001678D5" w:rsidP="001678D5">
      <w:pPr>
        <w:rPr>
          <w:rFonts w:ascii="Arial" w:eastAsia="Times New Roman" w:hAnsi="Arial" w:cs="Arial"/>
        </w:rPr>
      </w:pPr>
      <w:r w:rsidRPr="00A96F06">
        <w:rPr>
          <w:rFonts w:ascii="Arial" w:eastAsia="Times New Roman" w:hAnsi="Arial" w:cs="Arial"/>
          <w:color w:val="222222"/>
          <w:shd w:val="clear" w:color="auto" w:fill="FFFFFF"/>
        </w:rPr>
        <w:t>Saffran, J. R., &amp; Wilson, D. P. (2003). From syllables to syntax: multilevel statistical learning by 12</w:t>
      </w:r>
      <w:r w:rsidRPr="00A96F06">
        <w:rPr>
          <w:rFonts w:ascii="Calibri" w:eastAsia="Calibri" w:hAnsi="Calibri" w:cs="Calibri"/>
          <w:color w:val="222222"/>
          <w:shd w:val="clear" w:color="auto" w:fill="FFFFFF"/>
        </w:rPr>
        <w:t>‐</w:t>
      </w:r>
      <w:r w:rsidRPr="00A96F06">
        <w:rPr>
          <w:rFonts w:ascii="Arial" w:eastAsia="Times New Roman" w:hAnsi="Arial" w:cs="Arial"/>
          <w:color w:val="222222"/>
          <w:shd w:val="clear" w:color="auto" w:fill="FFFFFF"/>
        </w:rPr>
        <w:t>month</w:t>
      </w:r>
      <w:r w:rsidRPr="00A96F06">
        <w:rPr>
          <w:rFonts w:ascii="Calibri" w:eastAsia="Calibri" w:hAnsi="Calibri" w:cs="Calibri"/>
          <w:color w:val="222222"/>
          <w:shd w:val="clear" w:color="auto" w:fill="FFFFFF"/>
        </w:rPr>
        <w:t>‐</w:t>
      </w:r>
      <w:r w:rsidRPr="00A96F06">
        <w:rPr>
          <w:rFonts w:ascii="Arial" w:eastAsia="Times New Roman" w:hAnsi="Arial" w:cs="Arial"/>
          <w:color w:val="222222"/>
          <w:shd w:val="clear" w:color="auto" w:fill="FFFFFF"/>
        </w:rPr>
        <w:t>old infants. </w:t>
      </w:r>
      <w:r w:rsidRPr="00A96F06">
        <w:rPr>
          <w:rFonts w:ascii="Arial" w:eastAsia="Times New Roman" w:hAnsi="Arial" w:cs="Arial"/>
          <w:i/>
          <w:iCs/>
          <w:color w:val="222222"/>
        </w:rPr>
        <w:t>Infancy</w:t>
      </w:r>
      <w:r w:rsidRPr="00A96F06">
        <w:rPr>
          <w:rFonts w:ascii="Arial" w:eastAsia="Times New Roman" w:hAnsi="Arial" w:cs="Arial"/>
          <w:color w:val="222222"/>
          <w:shd w:val="clear" w:color="auto" w:fill="FFFFFF"/>
        </w:rPr>
        <w:t>, </w:t>
      </w:r>
      <w:r w:rsidRPr="00A96F06">
        <w:rPr>
          <w:rFonts w:ascii="Arial" w:eastAsia="Times New Roman" w:hAnsi="Arial" w:cs="Arial"/>
          <w:i/>
          <w:iCs/>
          <w:color w:val="222222"/>
        </w:rPr>
        <w:t>4</w:t>
      </w:r>
      <w:r w:rsidRPr="00A96F06">
        <w:rPr>
          <w:rFonts w:ascii="Arial" w:eastAsia="Times New Roman" w:hAnsi="Arial" w:cs="Arial"/>
          <w:color w:val="222222"/>
          <w:shd w:val="clear" w:color="auto" w:fill="FFFFFF"/>
        </w:rPr>
        <w:t>(2), 273-284.</w:t>
      </w:r>
    </w:p>
    <w:p w14:paraId="0307B1D8" w14:textId="77777777" w:rsidR="00020BB6" w:rsidRPr="00B17E45" w:rsidRDefault="00020BB6" w:rsidP="000701D4">
      <w:pPr>
        <w:widowControl w:val="0"/>
        <w:tabs>
          <w:tab w:val="left" w:pos="220"/>
          <w:tab w:val="left" w:pos="720"/>
        </w:tabs>
        <w:autoSpaceDE w:val="0"/>
        <w:autoSpaceDN w:val="0"/>
        <w:adjustRightInd w:val="0"/>
        <w:spacing w:line="360" w:lineRule="auto"/>
        <w:rPr>
          <w:rFonts w:ascii="Arial" w:hAnsi="Arial" w:cs="Arial"/>
          <w:color w:val="000000"/>
        </w:rPr>
      </w:pPr>
    </w:p>
    <w:p w14:paraId="593E58E0" w14:textId="748D0410" w:rsidR="00020BB6" w:rsidRPr="00B17E45" w:rsidRDefault="00020BB6" w:rsidP="00AD666A">
      <w:pPr>
        <w:rPr>
          <w:rFonts w:ascii="Arial" w:eastAsia="Times New Roman" w:hAnsi="Arial" w:cs="Arial"/>
        </w:rPr>
      </w:pPr>
      <w:r w:rsidRPr="00B17E45">
        <w:rPr>
          <w:rFonts w:ascii="Arial" w:eastAsia="Times New Roman" w:hAnsi="Arial" w:cs="Arial"/>
          <w:color w:val="222222"/>
          <w:shd w:val="clear" w:color="auto" w:fill="FFFFFF"/>
        </w:rPr>
        <w:t>Santolin, C., &amp; Saffran, J. R. (2019). Non-Linguistic Grammar Learning by 12-Month-Old Infants: Evidence for Constraints on Learning. </w:t>
      </w:r>
      <w:r w:rsidRPr="00B17E45">
        <w:rPr>
          <w:rFonts w:ascii="Arial" w:eastAsia="Times New Roman" w:hAnsi="Arial" w:cs="Arial"/>
          <w:i/>
          <w:iCs/>
          <w:color w:val="222222"/>
        </w:rPr>
        <w:t>Journal of Cognition and Development</w:t>
      </w:r>
      <w:r w:rsidRPr="00B17E45">
        <w:rPr>
          <w:rFonts w:ascii="Arial" w:eastAsia="Times New Roman" w:hAnsi="Arial" w:cs="Arial"/>
          <w:color w:val="222222"/>
          <w:shd w:val="clear" w:color="auto" w:fill="FFFFFF"/>
        </w:rPr>
        <w:t>, 1-9.</w:t>
      </w:r>
      <w:r w:rsidR="007D2674">
        <w:rPr>
          <w:rFonts w:ascii="Arial" w:eastAsia="Times New Roman" w:hAnsi="Arial" w:cs="Arial"/>
          <w:color w:val="222222"/>
          <w:shd w:val="clear" w:color="auto" w:fill="FFFFFF"/>
        </w:rPr>
        <w:t xml:space="preserve"> </w:t>
      </w:r>
    </w:p>
    <w:p w14:paraId="27B20BDE" w14:textId="77777777" w:rsidR="00170FD6" w:rsidRDefault="00170FD6" w:rsidP="000701D4">
      <w:pPr>
        <w:widowControl w:val="0"/>
        <w:tabs>
          <w:tab w:val="left" w:pos="220"/>
          <w:tab w:val="left" w:pos="720"/>
        </w:tabs>
        <w:autoSpaceDE w:val="0"/>
        <w:autoSpaceDN w:val="0"/>
        <w:adjustRightInd w:val="0"/>
        <w:spacing w:line="360" w:lineRule="auto"/>
        <w:rPr>
          <w:rFonts w:ascii="Arial" w:hAnsi="Arial" w:cs="Arial"/>
          <w:color w:val="000000"/>
        </w:rPr>
      </w:pPr>
    </w:p>
    <w:p w14:paraId="0BD899D2" w14:textId="1DBF0258" w:rsidR="001678D5" w:rsidRPr="00B75EAF" w:rsidRDefault="001678D5" w:rsidP="00B75EAF">
      <w:pPr>
        <w:rPr>
          <w:rFonts w:ascii="Times New Roman" w:eastAsia="Times New Roman" w:hAnsi="Times New Roman" w:cs="Times New Roman"/>
        </w:rPr>
      </w:pPr>
      <w:r>
        <w:rPr>
          <w:rFonts w:ascii="Arial" w:hAnsi="Arial" w:cs="Arial"/>
          <w:color w:val="000000"/>
        </w:rPr>
        <w:t xml:space="preserve">Santolin, C., Saffran, J. R. &amp; Sebastian-Galles, N. (2019). </w:t>
      </w:r>
      <w:r w:rsidR="009078AD" w:rsidRPr="00B75EAF">
        <w:rPr>
          <w:rFonts w:ascii="Arial" w:eastAsia="Times New Roman" w:hAnsi="Arial" w:cs="Arial"/>
          <w:color w:val="000000"/>
        </w:rPr>
        <w:t>Non-linguistic artificial grammar learning in 13-month-old infants: a cross-lab replication study</w:t>
      </w:r>
      <w:r w:rsidR="009078AD" w:rsidRPr="00B75EAF">
        <w:rPr>
          <w:rFonts w:ascii="Arial" w:eastAsia="Times New Roman" w:hAnsi="Arial" w:cs="Arial"/>
        </w:rPr>
        <w:t>.</w:t>
      </w:r>
      <w:r w:rsidR="009078AD">
        <w:rPr>
          <w:rFonts w:ascii="Times New Roman" w:eastAsia="Times New Roman" w:hAnsi="Times New Roman" w:cs="Times New Roman"/>
        </w:rPr>
        <w:t xml:space="preserve"> </w:t>
      </w:r>
      <w:r w:rsidR="00B47D02">
        <w:rPr>
          <w:rFonts w:ascii="Arial" w:hAnsi="Arial" w:cs="Arial"/>
          <w:color w:val="000000"/>
        </w:rPr>
        <w:t xml:space="preserve">In </w:t>
      </w:r>
      <w:r w:rsidR="00B47D02" w:rsidRPr="00B75EAF">
        <w:rPr>
          <w:rFonts w:ascii="Arial" w:hAnsi="Arial" w:cs="Arial"/>
          <w:i/>
          <w:color w:val="000000"/>
        </w:rPr>
        <w:t>Proceedings of the</w:t>
      </w:r>
      <w:r w:rsidR="00B47D02">
        <w:rPr>
          <w:rFonts w:ascii="Arial" w:hAnsi="Arial" w:cs="Arial"/>
          <w:color w:val="000000"/>
        </w:rPr>
        <w:t xml:space="preserve"> </w:t>
      </w:r>
      <w:r w:rsidR="00B47D02">
        <w:rPr>
          <w:rFonts w:ascii="Arial" w:hAnsi="Arial" w:cs="Arial"/>
          <w:i/>
          <w:color w:val="000000"/>
        </w:rPr>
        <w:t>4</w:t>
      </w:r>
      <w:r w:rsidR="00B47D02" w:rsidRPr="00B75EAF">
        <w:rPr>
          <w:rFonts w:ascii="Arial" w:hAnsi="Arial" w:cs="Arial"/>
          <w:i/>
          <w:color w:val="000000"/>
          <w:vertAlign w:val="superscript"/>
        </w:rPr>
        <w:t>th</w:t>
      </w:r>
      <w:r w:rsidR="00B47D02">
        <w:rPr>
          <w:rFonts w:ascii="Arial" w:hAnsi="Arial" w:cs="Arial"/>
          <w:i/>
          <w:color w:val="000000"/>
        </w:rPr>
        <w:t xml:space="preserve"> </w:t>
      </w:r>
      <w:r w:rsidRPr="00B75EAF">
        <w:rPr>
          <w:rFonts w:ascii="Arial" w:hAnsi="Arial" w:cs="Arial"/>
          <w:i/>
          <w:color w:val="000000"/>
        </w:rPr>
        <w:t>Workshop on Infant Language Development</w:t>
      </w:r>
      <w:r>
        <w:rPr>
          <w:rFonts w:ascii="Arial" w:hAnsi="Arial" w:cs="Arial"/>
          <w:color w:val="000000"/>
        </w:rPr>
        <w:t xml:space="preserve">. </w:t>
      </w:r>
    </w:p>
    <w:p w14:paraId="5A82EAD6" w14:textId="77777777" w:rsidR="001678D5" w:rsidRPr="00B17E45" w:rsidRDefault="001678D5" w:rsidP="00B75EAF">
      <w:pPr>
        <w:widowControl w:val="0"/>
        <w:tabs>
          <w:tab w:val="left" w:pos="220"/>
          <w:tab w:val="left" w:pos="720"/>
        </w:tabs>
        <w:autoSpaceDE w:val="0"/>
        <w:autoSpaceDN w:val="0"/>
        <w:adjustRightInd w:val="0"/>
        <w:rPr>
          <w:rFonts w:ascii="Arial" w:hAnsi="Arial" w:cs="Arial"/>
          <w:color w:val="000000"/>
        </w:rPr>
      </w:pPr>
    </w:p>
    <w:p w14:paraId="202C58BE" w14:textId="77777777" w:rsidR="00020BB6" w:rsidRPr="00B17E45" w:rsidRDefault="00020BB6" w:rsidP="00AD666A">
      <w:pPr>
        <w:rPr>
          <w:rFonts w:ascii="Arial" w:eastAsia="Times New Roman" w:hAnsi="Arial" w:cs="Arial"/>
        </w:rPr>
      </w:pPr>
      <w:r w:rsidRPr="00B17E45">
        <w:rPr>
          <w:rFonts w:ascii="Arial" w:eastAsia="Times New Roman" w:hAnsi="Arial" w:cs="Arial"/>
          <w:color w:val="222222"/>
          <w:shd w:val="clear" w:color="auto" w:fill="FFFFFF"/>
        </w:rPr>
        <w:t>Saffran, J. R., &amp; Kirkham, N. Z. (2018). Infant statistical learning. </w:t>
      </w:r>
      <w:r w:rsidRPr="00B17E45">
        <w:rPr>
          <w:rFonts w:ascii="Arial" w:eastAsia="Times New Roman" w:hAnsi="Arial" w:cs="Arial"/>
          <w:i/>
          <w:iCs/>
          <w:color w:val="222222"/>
        </w:rPr>
        <w:t>Annual review of psychology</w:t>
      </w:r>
      <w:r w:rsidRPr="00B17E45">
        <w:rPr>
          <w:rFonts w:ascii="Arial" w:eastAsia="Times New Roman" w:hAnsi="Arial" w:cs="Arial"/>
          <w:color w:val="222222"/>
          <w:shd w:val="clear" w:color="auto" w:fill="FFFFFF"/>
        </w:rPr>
        <w:t>, </w:t>
      </w:r>
      <w:r w:rsidRPr="00B17E45">
        <w:rPr>
          <w:rFonts w:ascii="Arial" w:eastAsia="Times New Roman" w:hAnsi="Arial" w:cs="Arial"/>
          <w:i/>
          <w:iCs/>
          <w:color w:val="222222"/>
        </w:rPr>
        <w:t>69</w:t>
      </w:r>
      <w:r w:rsidRPr="00B17E45">
        <w:rPr>
          <w:rFonts w:ascii="Arial" w:eastAsia="Times New Roman" w:hAnsi="Arial" w:cs="Arial"/>
          <w:color w:val="222222"/>
          <w:shd w:val="clear" w:color="auto" w:fill="FFFFFF"/>
        </w:rPr>
        <w:t>.</w:t>
      </w:r>
    </w:p>
    <w:p w14:paraId="60553E33" w14:textId="77777777" w:rsidR="00020BB6" w:rsidRPr="00B17E45" w:rsidRDefault="00020BB6" w:rsidP="000701D4">
      <w:pPr>
        <w:widowControl w:val="0"/>
        <w:tabs>
          <w:tab w:val="left" w:pos="220"/>
          <w:tab w:val="left" w:pos="720"/>
        </w:tabs>
        <w:autoSpaceDE w:val="0"/>
        <w:autoSpaceDN w:val="0"/>
        <w:adjustRightInd w:val="0"/>
        <w:spacing w:line="360" w:lineRule="auto"/>
        <w:rPr>
          <w:rFonts w:ascii="Arial" w:hAnsi="Arial" w:cs="Arial"/>
          <w:color w:val="000000"/>
        </w:rPr>
      </w:pPr>
    </w:p>
    <w:p w14:paraId="414007D0" w14:textId="77777777" w:rsidR="00020BB6" w:rsidRPr="009F6F15" w:rsidRDefault="00020BB6" w:rsidP="00AD666A">
      <w:pPr>
        <w:rPr>
          <w:rFonts w:ascii="Arial" w:eastAsia="Times New Roman" w:hAnsi="Arial" w:cs="Arial"/>
          <w:lang w:val="es-ES"/>
        </w:rPr>
      </w:pPr>
      <w:r w:rsidRPr="009F6F15">
        <w:rPr>
          <w:rFonts w:ascii="Arial" w:eastAsia="Times New Roman" w:hAnsi="Arial" w:cs="Arial"/>
          <w:color w:val="222222"/>
          <w:shd w:val="clear" w:color="auto" w:fill="FFFFFF"/>
          <w:lang w:val="es-ES"/>
        </w:rPr>
        <w:t xml:space="preserve">Kidd, C., Piantadosi, S. T., &amp; Aslin, R. N. (2012). </w:t>
      </w:r>
      <w:r w:rsidRPr="00B17E45">
        <w:rPr>
          <w:rFonts w:ascii="Arial" w:eastAsia="Times New Roman" w:hAnsi="Arial" w:cs="Arial"/>
          <w:color w:val="222222"/>
          <w:shd w:val="clear" w:color="auto" w:fill="FFFFFF"/>
        </w:rPr>
        <w:t>The Goldilocks effect: Human infants allocate attention to visual sequences that are neither too simple nor too complex. </w:t>
      </w:r>
      <w:r w:rsidRPr="009F6F15">
        <w:rPr>
          <w:rFonts w:ascii="Arial" w:eastAsia="Times New Roman" w:hAnsi="Arial" w:cs="Arial"/>
          <w:i/>
          <w:iCs/>
          <w:color w:val="222222"/>
          <w:lang w:val="es-ES"/>
        </w:rPr>
        <w:t>PloS one</w:t>
      </w:r>
      <w:r w:rsidRPr="009F6F15">
        <w:rPr>
          <w:rFonts w:ascii="Arial" w:eastAsia="Times New Roman" w:hAnsi="Arial" w:cs="Arial"/>
          <w:color w:val="222222"/>
          <w:shd w:val="clear" w:color="auto" w:fill="FFFFFF"/>
          <w:lang w:val="es-ES"/>
        </w:rPr>
        <w:t>, </w:t>
      </w:r>
      <w:r w:rsidRPr="009F6F15">
        <w:rPr>
          <w:rFonts w:ascii="Arial" w:eastAsia="Times New Roman" w:hAnsi="Arial" w:cs="Arial"/>
          <w:i/>
          <w:iCs/>
          <w:color w:val="222222"/>
          <w:lang w:val="es-ES"/>
        </w:rPr>
        <w:t>7</w:t>
      </w:r>
      <w:r w:rsidRPr="009F6F15">
        <w:rPr>
          <w:rFonts w:ascii="Arial" w:eastAsia="Times New Roman" w:hAnsi="Arial" w:cs="Arial"/>
          <w:color w:val="222222"/>
          <w:shd w:val="clear" w:color="auto" w:fill="FFFFFF"/>
          <w:lang w:val="es-ES"/>
        </w:rPr>
        <w:t>(5), e36399.</w:t>
      </w:r>
    </w:p>
    <w:p w14:paraId="507895DF" w14:textId="77777777" w:rsidR="00020BB6" w:rsidRPr="009F6F15" w:rsidRDefault="00020BB6" w:rsidP="000701D4">
      <w:pPr>
        <w:widowControl w:val="0"/>
        <w:tabs>
          <w:tab w:val="left" w:pos="220"/>
          <w:tab w:val="left" w:pos="720"/>
        </w:tabs>
        <w:autoSpaceDE w:val="0"/>
        <w:autoSpaceDN w:val="0"/>
        <w:adjustRightInd w:val="0"/>
        <w:spacing w:line="360" w:lineRule="auto"/>
        <w:rPr>
          <w:rFonts w:ascii="Arial" w:hAnsi="Arial" w:cs="Arial"/>
          <w:color w:val="000000"/>
          <w:lang w:val="es-ES"/>
        </w:rPr>
      </w:pPr>
    </w:p>
    <w:p w14:paraId="3D1A67A6" w14:textId="77777777" w:rsidR="00020BB6" w:rsidRPr="00B17E45" w:rsidRDefault="00020BB6" w:rsidP="00AD666A">
      <w:pPr>
        <w:rPr>
          <w:rFonts w:ascii="Arial" w:eastAsia="Times New Roman" w:hAnsi="Arial" w:cs="Arial"/>
        </w:rPr>
      </w:pPr>
      <w:r w:rsidRPr="009F6F15">
        <w:rPr>
          <w:rFonts w:ascii="Arial" w:eastAsia="Times New Roman" w:hAnsi="Arial" w:cs="Arial"/>
          <w:color w:val="222222"/>
          <w:shd w:val="clear" w:color="auto" w:fill="FFFFFF"/>
          <w:lang w:val="es-ES"/>
        </w:rPr>
        <w:t xml:space="preserve">Kidd, C., Piantadosi, S. T., &amp; Aslin, R. N. (2014). </w:t>
      </w:r>
      <w:r w:rsidRPr="00B17E45">
        <w:rPr>
          <w:rFonts w:ascii="Arial" w:eastAsia="Times New Roman" w:hAnsi="Arial" w:cs="Arial"/>
          <w:color w:val="222222"/>
          <w:shd w:val="clear" w:color="auto" w:fill="FFFFFF"/>
        </w:rPr>
        <w:t>The Goldilocks effect in infant auditory attention. </w:t>
      </w:r>
      <w:r w:rsidRPr="00B17E45">
        <w:rPr>
          <w:rFonts w:ascii="Arial" w:eastAsia="Times New Roman" w:hAnsi="Arial" w:cs="Arial"/>
          <w:i/>
          <w:iCs/>
          <w:color w:val="222222"/>
        </w:rPr>
        <w:t>Child development</w:t>
      </w:r>
      <w:r w:rsidRPr="00B17E45">
        <w:rPr>
          <w:rFonts w:ascii="Arial" w:eastAsia="Times New Roman" w:hAnsi="Arial" w:cs="Arial"/>
          <w:color w:val="222222"/>
          <w:shd w:val="clear" w:color="auto" w:fill="FFFFFF"/>
        </w:rPr>
        <w:t>, </w:t>
      </w:r>
      <w:r w:rsidRPr="00B17E45">
        <w:rPr>
          <w:rFonts w:ascii="Arial" w:eastAsia="Times New Roman" w:hAnsi="Arial" w:cs="Arial"/>
          <w:i/>
          <w:iCs/>
          <w:color w:val="222222"/>
        </w:rPr>
        <w:t>85</w:t>
      </w:r>
      <w:r w:rsidRPr="00B17E45">
        <w:rPr>
          <w:rFonts w:ascii="Arial" w:eastAsia="Times New Roman" w:hAnsi="Arial" w:cs="Arial"/>
          <w:color w:val="222222"/>
          <w:shd w:val="clear" w:color="auto" w:fill="FFFFFF"/>
        </w:rPr>
        <w:t>(5), 1795-1804.</w:t>
      </w:r>
    </w:p>
    <w:p w14:paraId="59587333" w14:textId="77777777" w:rsidR="00961E75" w:rsidRPr="00924B78" w:rsidRDefault="00961E75" w:rsidP="000701D4">
      <w:pPr>
        <w:widowControl w:val="0"/>
        <w:autoSpaceDE w:val="0"/>
        <w:autoSpaceDN w:val="0"/>
        <w:adjustRightInd w:val="0"/>
        <w:spacing w:after="240" w:line="360" w:lineRule="atLeast"/>
        <w:rPr>
          <w:rFonts w:ascii="Arial" w:hAnsi="Arial" w:cs="Arial"/>
          <w:color w:val="000000"/>
        </w:rPr>
      </w:pPr>
    </w:p>
    <w:p w14:paraId="478DE877" w14:textId="77777777" w:rsidR="00924B78" w:rsidRDefault="00924B78" w:rsidP="000701D4">
      <w:pPr>
        <w:widowControl w:val="0"/>
        <w:autoSpaceDE w:val="0"/>
        <w:autoSpaceDN w:val="0"/>
        <w:adjustRightInd w:val="0"/>
        <w:spacing w:after="240" w:line="360" w:lineRule="atLeast"/>
        <w:rPr>
          <w:rFonts w:ascii="Times" w:hAnsi="Times" w:cs="Times"/>
          <w:color w:val="000000"/>
        </w:rPr>
      </w:pPr>
    </w:p>
    <w:p w14:paraId="2A1BFA11" w14:textId="77777777" w:rsidR="00924B78" w:rsidRDefault="00924B78" w:rsidP="000701D4">
      <w:pPr>
        <w:widowControl w:val="0"/>
        <w:autoSpaceDE w:val="0"/>
        <w:autoSpaceDN w:val="0"/>
        <w:adjustRightInd w:val="0"/>
        <w:spacing w:after="240" w:line="360" w:lineRule="atLeast"/>
        <w:rPr>
          <w:rFonts w:ascii="Times" w:hAnsi="Times" w:cs="Times"/>
          <w:color w:val="000000"/>
        </w:rPr>
      </w:pPr>
    </w:p>
    <w:p w14:paraId="0E553A0B" w14:textId="77777777" w:rsidR="00DC79CE" w:rsidRDefault="000B5234" w:rsidP="000701D4"/>
    <w:sectPr w:rsidR="00DC79CE" w:rsidSect="00EA48E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iara.santolin@gmail.com" w:date="2019-06-15T14:44:00Z" w:initials="c">
    <w:p w14:paraId="0925DBAB" w14:textId="77777777" w:rsidR="00C2117A" w:rsidRPr="00C2117A" w:rsidRDefault="002C08F3">
      <w:pPr>
        <w:pStyle w:val="CommentText"/>
        <w:rPr>
          <w:b/>
        </w:rPr>
      </w:pPr>
      <w:r>
        <w:rPr>
          <w:rStyle w:val="CommentReference"/>
        </w:rPr>
        <w:annotationRef/>
      </w:r>
      <w:r w:rsidR="00C2117A" w:rsidRPr="00C2117A">
        <w:rPr>
          <w:b/>
        </w:rPr>
        <w:t xml:space="preserve">WILD comments: </w:t>
      </w:r>
    </w:p>
    <w:p w14:paraId="26EC2319" w14:textId="77777777" w:rsidR="00C2117A" w:rsidRDefault="00C2117A">
      <w:pPr>
        <w:pStyle w:val="CommentText"/>
      </w:pPr>
    </w:p>
    <w:p w14:paraId="12ED98A9" w14:textId="1195BFF9" w:rsidR="002C08F3" w:rsidRDefault="00C2117A">
      <w:pPr>
        <w:pStyle w:val="CommentText"/>
      </w:pPr>
      <w:r>
        <w:t>- check if</w:t>
      </w:r>
      <w:r w:rsidR="00B87CC2">
        <w:t xml:space="preserve"> correlation holds up </w:t>
      </w:r>
      <w:r>
        <w:t xml:space="preserve">only </w:t>
      </w:r>
      <w:r w:rsidR="00B87CC2">
        <w:t xml:space="preserve">with </w:t>
      </w:r>
      <w:r>
        <w:t xml:space="preserve">babies doing </w:t>
      </w:r>
      <w:r w:rsidR="00B87CC2">
        <w:t>0 to 1 studies, or 0 to 1 to 2</w:t>
      </w:r>
      <w:r>
        <w:t xml:space="preserve"> ---&gt; issue raised by several people is if babies with a lot of headturn (4 or 5) are those driving the effect </w:t>
      </w:r>
    </w:p>
    <w:p w14:paraId="04CEE40B" w14:textId="77777777" w:rsidR="00B87CC2" w:rsidRDefault="00B87CC2">
      <w:pPr>
        <w:pStyle w:val="CommentText"/>
      </w:pPr>
    </w:p>
    <w:p w14:paraId="52FA81B1" w14:textId="27A91E75" w:rsidR="00B87CC2" w:rsidRDefault="00B87CC2">
      <w:pPr>
        <w:pStyle w:val="CommentText"/>
      </w:pPr>
      <w:r>
        <w:t>- include that language background (mono vs. multi) does not correlate with flip in preference</w:t>
      </w:r>
    </w:p>
    <w:p w14:paraId="6F4E3DE3" w14:textId="77777777" w:rsidR="00B87CC2" w:rsidRDefault="00B87CC2">
      <w:pPr>
        <w:pStyle w:val="CommentText"/>
      </w:pPr>
    </w:p>
    <w:p w14:paraId="1E02450C" w14:textId="0157F8B0" w:rsidR="00B87CC2" w:rsidRDefault="00B87CC2">
      <w:pPr>
        <w:pStyle w:val="CommentText"/>
      </w:pPr>
      <w:r>
        <w:t xml:space="preserve">- look at if n. of studies is somehow related to </w:t>
      </w:r>
      <w:r w:rsidR="00C2117A">
        <w:t>the time window in which these studies had been done (4 headturn studies in 3 months vs. 6 months?)</w:t>
      </w:r>
      <w:r>
        <w:t>.</w:t>
      </w:r>
      <w:r w:rsidR="00C2117A">
        <w:t xml:space="preserve"> Does this play a role? </w:t>
      </w:r>
    </w:p>
  </w:comment>
  <w:comment w:id="2" w:author="chiara.santolin@gmail.com" w:date="2019-05-28T15:25:00Z" w:initials="c">
    <w:p w14:paraId="3B43CA25" w14:textId="115CB3F9" w:rsidR="00744BB2" w:rsidRDefault="00744BB2">
      <w:pPr>
        <w:pStyle w:val="CommentText"/>
      </w:pPr>
      <w:r>
        <w:rPr>
          <w:rStyle w:val="CommentReference"/>
        </w:rPr>
        <w:annotationRef/>
      </w:r>
      <w:r>
        <w:t xml:space="preserve">actually, I just realized that Kemler-Nelson et al., 1995 don’t describe any familiarization phase in their original paper.  And Jusczyk &amp; Aslin, 1995 do familiarization divided in trials in which babies decide how to listen, just like the test phase. </w:t>
      </w:r>
    </w:p>
    <w:p w14:paraId="2CB1351C" w14:textId="6788FB67" w:rsidR="00744BB2" w:rsidRDefault="00744BB2">
      <w:pPr>
        <w:pStyle w:val="CommentText"/>
      </w:pPr>
      <w:r>
        <w:t xml:space="preserve">Are these “old” versions of HeadTurn? Is this difference between habituation and typical HeadTurn correct?  </w:t>
      </w:r>
      <w:r w:rsidR="005103D2">
        <w:t xml:space="preserve">Otherwise I’m not sure if point C makes sense…  </w:t>
      </w:r>
    </w:p>
  </w:comment>
  <w:comment w:id="3" w:author="Núria Sebastian Gallés" w:date="2019-06-11T14:37:00Z" w:initials="NSG">
    <w:p w14:paraId="42269BE2" w14:textId="3FE5038B" w:rsidR="009F6F15" w:rsidRDefault="009F6F15">
      <w:pPr>
        <w:pStyle w:val="CommentText"/>
      </w:pPr>
      <w:r>
        <w:rPr>
          <w:rStyle w:val="CommentReference"/>
        </w:rPr>
        <w:annotationRef/>
      </w:r>
      <w:r>
        <w:t xml:space="preserve">As a matter of </w:t>
      </w:r>
      <w:proofErr w:type="gramStart"/>
      <w:r>
        <w:t>fact</w:t>
      </w:r>
      <w:proofErr w:type="gramEnd"/>
      <w:r>
        <w:t xml:space="preserve"> in all our “old” experiments with bilingual infants, either language discrimination (Bosch &amp; SG 2001, Infancy) or phoneme discrimination (B&amp;SG 2003 &amp; SG&amp;B 2009) we familiarized -not habituated- infants and they showed novelty preference (at 4, 8 and 12 months of age). So, I’m not sure about this point.</w:t>
      </w:r>
    </w:p>
  </w:comment>
  <w:comment w:id="4" w:author="Núria Sebastian Gallés" w:date="2019-06-11T14:41:00Z" w:initials="NSG">
    <w:p w14:paraId="4FC5BF31" w14:textId="558CA021" w:rsidR="009F6F15" w:rsidRDefault="009F6F15">
      <w:pPr>
        <w:pStyle w:val="CommentText"/>
      </w:pPr>
      <w:r>
        <w:rPr>
          <w:rStyle w:val="CommentReference"/>
        </w:rPr>
        <w:annotationRef/>
      </w:r>
      <w:r>
        <w:t>Is it a new factor or a new way of interpreting difficulty of processing? First time infants come to the lab they face a challenging situation: everything is new (people, situation, testing room), following times they are more relaxed and therefore can allocate more resources to the task…. Making it easier</w:t>
      </w:r>
      <w:r w:rsidR="00C65579">
        <w:t>… thus novelty!</w:t>
      </w:r>
    </w:p>
  </w:comment>
  <w:comment w:id="5" w:author="Núria Sebastian Gallés" w:date="2019-06-11T14:42:00Z" w:initials="NSG">
    <w:p w14:paraId="4C5473FA" w14:textId="1270DC0A" w:rsidR="009F6F15" w:rsidRDefault="009F6F15">
      <w:pPr>
        <w:pStyle w:val="CommentText"/>
      </w:pPr>
      <w:r>
        <w:rPr>
          <w:rStyle w:val="CommentReference"/>
        </w:rPr>
        <w:annotationRef/>
      </w:r>
      <w:r>
        <w:t>Do we want/need to be so restricted or previous experience with the lab would be enough?</w:t>
      </w:r>
    </w:p>
  </w:comment>
  <w:comment w:id="7" w:author="Núria Sebastian Gallés" w:date="2019-06-11T14:46:00Z" w:initials="NSG">
    <w:p w14:paraId="0EE8066E" w14:textId="74595BF9" w:rsidR="00C65579" w:rsidRDefault="00C65579">
      <w:pPr>
        <w:pStyle w:val="CommentText"/>
      </w:pPr>
      <w:r>
        <w:rPr>
          <w:rStyle w:val="CommentReference"/>
        </w:rPr>
        <w:annotationRef/>
      </w:r>
      <w:r>
        <w:t xml:space="preserve">Well, this can go in two directions: it may make the task easier because infants are familiar with the procedure…. But it </w:t>
      </w:r>
      <w:proofErr w:type="gramStart"/>
      <w:r>
        <w:t>make</w:t>
      </w:r>
      <w:proofErr w:type="gramEnd"/>
      <w:r>
        <w:t xml:space="preserve"> it harder because potential interference from previous exposures (episodic memory is VERY long lasting). Unless we have solid evidence about the restrictive nature of previous exposure, I would not be so specific (same light, same room….).</w:t>
      </w:r>
    </w:p>
  </w:comment>
  <w:comment w:id="9" w:author="Núria Sebastian Gallés" w:date="2019-06-11T14:48:00Z" w:initials="NSG">
    <w:p w14:paraId="232A650E" w14:textId="0636079F" w:rsidR="00C65579" w:rsidRDefault="00C65579">
      <w:pPr>
        <w:pStyle w:val="CommentText"/>
      </w:pPr>
      <w:r>
        <w:rPr>
          <w:rStyle w:val="CommentReference"/>
        </w:rPr>
        <w:annotationRef/>
      </w:r>
      <w:r>
        <w:t>As said…. Is this what they remember or they expected some type of sounds in particular?</w:t>
      </w:r>
    </w:p>
  </w:comment>
  <w:comment w:id="10" w:author="chiara.santolin@gmail.com" w:date="2019-04-19T17:32:00Z" w:initials="c">
    <w:p w14:paraId="472B0061" w14:textId="1F980F52" w:rsidR="008A174E" w:rsidRPr="00A73228" w:rsidRDefault="008A174E">
      <w:pPr>
        <w:pStyle w:val="CommentText"/>
        <w:rPr>
          <w:rFonts w:cs="Arial"/>
          <w:i/>
          <w:color w:val="000000"/>
        </w:rPr>
      </w:pPr>
      <w:r>
        <w:rPr>
          <w:rStyle w:val="CommentReference"/>
        </w:rPr>
        <w:annotationRef/>
      </w:r>
      <w:r w:rsidR="009237B7">
        <w:t xml:space="preserve"> </w:t>
      </w:r>
      <w:r w:rsidR="00773D56">
        <w:t>T</w:t>
      </w:r>
      <w:r w:rsidR="00AE4E25">
        <w:t xml:space="preserve">his </w:t>
      </w:r>
      <w:r w:rsidR="00773D56">
        <w:t xml:space="preserve">is </w:t>
      </w:r>
      <w:r w:rsidR="00AE4E25">
        <w:t xml:space="preserve">a </w:t>
      </w:r>
      <w:r w:rsidR="00EB0EDF">
        <w:t xml:space="preserve">negative correlation </w:t>
      </w:r>
      <w:r w:rsidR="00773D56">
        <w:t xml:space="preserve">I guess </w:t>
      </w:r>
      <w:r w:rsidR="00EB0EDF">
        <w:t>because the measur</w:t>
      </w:r>
      <w:r w:rsidR="00E16680">
        <w:t>e is</w:t>
      </w:r>
      <w:r w:rsidR="00AE4E25">
        <w:t xml:space="preserve"> a “Familiarity score”</w:t>
      </w:r>
      <w:r w:rsidR="00E16680">
        <w:t xml:space="preserve"> </w:t>
      </w:r>
      <w:r w:rsidR="00AE4E25">
        <w:t xml:space="preserve">= </w:t>
      </w:r>
      <w:r w:rsidR="00EB0EDF" w:rsidRPr="0092009F">
        <w:rPr>
          <w:rFonts w:cs="Arial"/>
          <w:color w:val="000000"/>
        </w:rPr>
        <w:t>familar item – novel item</w:t>
      </w:r>
      <w:r w:rsidR="00AE4E25">
        <w:rPr>
          <w:rFonts w:cs="Arial"/>
          <w:i/>
          <w:color w:val="000000"/>
        </w:rPr>
        <w:t xml:space="preserve"> </w:t>
      </w:r>
      <w:r w:rsidR="00AE4E25">
        <w:rPr>
          <w:rFonts w:cs="Arial"/>
          <w:color w:val="000000"/>
        </w:rPr>
        <w:t xml:space="preserve">instead of </w:t>
      </w:r>
      <w:r w:rsidR="0092009F">
        <w:rPr>
          <w:rFonts w:cs="Arial"/>
          <w:color w:val="000000"/>
        </w:rPr>
        <w:t>“Novelty score” (</w:t>
      </w:r>
      <w:r w:rsidR="00AE4E25">
        <w:rPr>
          <w:rFonts w:cs="Arial"/>
          <w:color w:val="000000"/>
        </w:rPr>
        <w:t>novel – familiar</w:t>
      </w:r>
      <w:r w:rsidR="0092009F">
        <w:rPr>
          <w:rFonts w:cs="Arial"/>
          <w:color w:val="000000"/>
        </w:rPr>
        <w:t>)</w:t>
      </w:r>
      <w:r w:rsidR="0090119B">
        <w:rPr>
          <w:rFonts w:cs="Arial"/>
          <w:color w:val="000000"/>
        </w:rPr>
        <w:t xml:space="preserve">. </w:t>
      </w:r>
    </w:p>
    <w:p w14:paraId="7382D698" w14:textId="5FC9540D" w:rsidR="00E16680" w:rsidRDefault="00773D56">
      <w:pPr>
        <w:pStyle w:val="CommentText"/>
        <w:rPr>
          <w:rFonts w:cs="Arial"/>
          <w:color w:val="000000"/>
        </w:rPr>
      </w:pPr>
      <w:r>
        <w:rPr>
          <w:rFonts w:cs="Arial"/>
          <w:color w:val="000000"/>
        </w:rPr>
        <w:t>I would try to be consistent</w:t>
      </w:r>
      <w:r w:rsidR="00A73228" w:rsidRPr="00AE4E25">
        <w:rPr>
          <w:rFonts w:cs="Arial"/>
          <w:color w:val="000000"/>
        </w:rPr>
        <w:t xml:space="preserve"> </w:t>
      </w:r>
      <w:r w:rsidR="0092009F">
        <w:rPr>
          <w:rFonts w:cs="Arial"/>
          <w:color w:val="000000"/>
        </w:rPr>
        <w:t xml:space="preserve">throughout the </w:t>
      </w:r>
      <w:r w:rsidR="0090119B">
        <w:rPr>
          <w:rFonts w:cs="Arial"/>
          <w:color w:val="000000"/>
        </w:rPr>
        <w:t>paper</w:t>
      </w:r>
      <w:r>
        <w:rPr>
          <w:rFonts w:cs="Arial"/>
          <w:color w:val="000000"/>
        </w:rPr>
        <w:t>, and either use familiarity score or novelty score</w:t>
      </w:r>
      <w:r w:rsidR="009237B7">
        <w:rPr>
          <w:rFonts w:cs="Arial"/>
          <w:color w:val="000000"/>
        </w:rPr>
        <w:t>;</w:t>
      </w:r>
    </w:p>
    <w:p w14:paraId="1797C565" w14:textId="08D2A23F" w:rsidR="009237B7" w:rsidRPr="00AE4E25" w:rsidRDefault="009237B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02450C" w15:done="0"/>
  <w15:commentEx w15:paraId="2CB1351C" w15:done="0"/>
  <w15:commentEx w15:paraId="42269BE2" w15:paraIdParent="2CB1351C" w15:done="0"/>
  <w15:commentEx w15:paraId="4FC5BF31" w15:done="0"/>
  <w15:commentEx w15:paraId="4C5473FA" w15:done="0"/>
  <w15:commentEx w15:paraId="0EE8066E" w15:done="0"/>
  <w15:commentEx w15:paraId="232A650E" w15:done="0"/>
  <w15:commentEx w15:paraId="1797C5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1351C" w16cid:durableId="20AA1954"/>
  <w16cid:commentId w16cid:paraId="42269BE2" w16cid:durableId="20AA3B22"/>
  <w16cid:commentId w16cid:paraId="4FC5BF31" w16cid:durableId="20AA3C01"/>
  <w16cid:commentId w16cid:paraId="4C5473FA" w16cid:durableId="20AA3C67"/>
  <w16cid:commentId w16cid:paraId="0EE8066E" w16cid:durableId="20AA3D5F"/>
  <w16cid:commentId w16cid:paraId="232A650E" w16cid:durableId="20AA3DD8"/>
  <w16cid:commentId w16cid:paraId="1797C565" w16cid:durableId="20AA19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9D006F"/>
    <w:multiLevelType w:val="hybridMultilevel"/>
    <w:tmpl w:val="9D16CD66"/>
    <w:lvl w:ilvl="0" w:tplc="0409000F">
      <w:start w:val="1"/>
      <w:numFmt w:val="decimal"/>
      <w:lvlText w:val="%1."/>
      <w:lvlJc w:val="left"/>
      <w:pPr>
        <w:ind w:left="720" w:hanging="360"/>
      </w:pPr>
    </w:lvl>
    <w:lvl w:ilvl="1" w:tplc="6AE0B07C">
      <w:start w:val="1"/>
      <w:numFmt w:val="decimal"/>
      <w:lvlText w:val="%2)"/>
      <w:lvlJc w:val="left"/>
      <w:pPr>
        <w:ind w:left="1440" w:hanging="360"/>
      </w:pPr>
      <w:rPr>
        <w:rFonts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54258"/>
    <w:multiLevelType w:val="hybridMultilevel"/>
    <w:tmpl w:val="0A327E8C"/>
    <w:lvl w:ilvl="0" w:tplc="2D769692">
      <w:start w:val="3"/>
      <w:numFmt w:val="lowerLetter"/>
      <w:lvlText w:val="%1."/>
      <w:lvlJc w:val="left"/>
      <w:pPr>
        <w:ind w:left="502" w:hanging="360"/>
      </w:pPr>
      <w:rPr>
        <w:rFonts w:hint="default"/>
        <w:i w:val="0"/>
      </w:rPr>
    </w:lvl>
    <w:lvl w:ilvl="1" w:tplc="6AE0B07C">
      <w:start w:val="1"/>
      <w:numFmt w:val="decimal"/>
      <w:lvlText w:val="%2)"/>
      <w:lvlJc w:val="left"/>
      <w:pPr>
        <w:ind w:left="1080" w:hanging="360"/>
      </w:pPr>
      <w:rPr>
        <w:rFonts w:hint="default"/>
        <w: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7E3785"/>
    <w:multiLevelType w:val="hybridMultilevel"/>
    <w:tmpl w:val="9E50E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07D24"/>
    <w:multiLevelType w:val="hybridMultilevel"/>
    <w:tmpl w:val="43E29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D6817"/>
    <w:multiLevelType w:val="hybridMultilevel"/>
    <w:tmpl w:val="7DC6A750"/>
    <w:lvl w:ilvl="0" w:tplc="0284EC00">
      <w:start w:val="9"/>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905C8"/>
    <w:multiLevelType w:val="hybridMultilevel"/>
    <w:tmpl w:val="536CAD92"/>
    <w:lvl w:ilvl="0" w:tplc="04090017">
      <w:start w:val="1"/>
      <w:numFmt w:val="lowerLetter"/>
      <w:lvlText w:val="%1)"/>
      <w:lvlJc w:val="left"/>
      <w:pPr>
        <w:ind w:left="720" w:hanging="360"/>
      </w:pPr>
    </w:lvl>
    <w:lvl w:ilvl="1" w:tplc="6AE0B07C">
      <w:start w:val="1"/>
      <w:numFmt w:val="decimal"/>
      <w:lvlText w:val="%2)"/>
      <w:lvlJc w:val="left"/>
      <w:pPr>
        <w:ind w:left="1440" w:hanging="360"/>
      </w:pPr>
      <w:rPr>
        <w:rFonts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9E6049"/>
    <w:multiLevelType w:val="hybridMultilevel"/>
    <w:tmpl w:val="C9A68268"/>
    <w:lvl w:ilvl="0" w:tplc="BBE00874">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05E6A"/>
    <w:multiLevelType w:val="hybridMultilevel"/>
    <w:tmpl w:val="CA804D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F153B7E"/>
    <w:multiLevelType w:val="hybridMultilevel"/>
    <w:tmpl w:val="015ED9B8"/>
    <w:lvl w:ilvl="0" w:tplc="0409000F">
      <w:start w:val="1"/>
      <w:numFmt w:val="decimal"/>
      <w:lvlText w:val="%1."/>
      <w:lvlJc w:val="left"/>
      <w:pPr>
        <w:ind w:left="720" w:hanging="360"/>
      </w:pPr>
    </w:lvl>
    <w:lvl w:ilvl="1" w:tplc="6AE0B07C">
      <w:start w:val="1"/>
      <w:numFmt w:val="decimal"/>
      <w:lvlText w:val="%2)"/>
      <w:lvlJc w:val="left"/>
      <w:pPr>
        <w:ind w:left="1440" w:hanging="360"/>
      </w:pPr>
      <w:rPr>
        <w:rFonts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13589"/>
    <w:multiLevelType w:val="multilevel"/>
    <w:tmpl w:val="0B7026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19439EA"/>
    <w:multiLevelType w:val="hybridMultilevel"/>
    <w:tmpl w:val="F95A7D70"/>
    <w:lvl w:ilvl="0" w:tplc="04090019">
      <w:start w:val="1"/>
      <w:numFmt w:val="lowerLetter"/>
      <w:lvlText w:val="%1."/>
      <w:lvlJc w:val="left"/>
      <w:pPr>
        <w:ind w:left="6608" w:hanging="360"/>
      </w:pPr>
    </w:lvl>
    <w:lvl w:ilvl="1" w:tplc="04090019" w:tentative="1">
      <w:start w:val="1"/>
      <w:numFmt w:val="lowerLetter"/>
      <w:lvlText w:val="%2."/>
      <w:lvlJc w:val="left"/>
      <w:pPr>
        <w:ind w:left="7328" w:hanging="360"/>
      </w:pPr>
    </w:lvl>
    <w:lvl w:ilvl="2" w:tplc="0409001B" w:tentative="1">
      <w:start w:val="1"/>
      <w:numFmt w:val="lowerRoman"/>
      <w:lvlText w:val="%3."/>
      <w:lvlJc w:val="right"/>
      <w:pPr>
        <w:ind w:left="8048" w:hanging="180"/>
      </w:pPr>
    </w:lvl>
    <w:lvl w:ilvl="3" w:tplc="0409000F" w:tentative="1">
      <w:start w:val="1"/>
      <w:numFmt w:val="decimal"/>
      <w:lvlText w:val="%4."/>
      <w:lvlJc w:val="left"/>
      <w:pPr>
        <w:ind w:left="8768" w:hanging="360"/>
      </w:pPr>
    </w:lvl>
    <w:lvl w:ilvl="4" w:tplc="04090019" w:tentative="1">
      <w:start w:val="1"/>
      <w:numFmt w:val="lowerLetter"/>
      <w:lvlText w:val="%5."/>
      <w:lvlJc w:val="left"/>
      <w:pPr>
        <w:ind w:left="9488" w:hanging="360"/>
      </w:pPr>
    </w:lvl>
    <w:lvl w:ilvl="5" w:tplc="0409001B" w:tentative="1">
      <w:start w:val="1"/>
      <w:numFmt w:val="lowerRoman"/>
      <w:lvlText w:val="%6."/>
      <w:lvlJc w:val="right"/>
      <w:pPr>
        <w:ind w:left="10208" w:hanging="180"/>
      </w:pPr>
    </w:lvl>
    <w:lvl w:ilvl="6" w:tplc="0409000F" w:tentative="1">
      <w:start w:val="1"/>
      <w:numFmt w:val="decimal"/>
      <w:lvlText w:val="%7."/>
      <w:lvlJc w:val="left"/>
      <w:pPr>
        <w:ind w:left="10928" w:hanging="360"/>
      </w:pPr>
    </w:lvl>
    <w:lvl w:ilvl="7" w:tplc="04090019" w:tentative="1">
      <w:start w:val="1"/>
      <w:numFmt w:val="lowerLetter"/>
      <w:lvlText w:val="%8."/>
      <w:lvlJc w:val="left"/>
      <w:pPr>
        <w:ind w:left="11648" w:hanging="360"/>
      </w:pPr>
    </w:lvl>
    <w:lvl w:ilvl="8" w:tplc="0409001B" w:tentative="1">
      <w:start w:val="1"/>
      <w:numFmt w:val="lowerRoman"/>
      <w:lvlText w:val="%9."/>
      <w:lvlJc w:val="right"/>
      <w:pPr>
        <w:ind w:left="12368" w:hanging="180"/>
      </w:pPr>
    </w:lvl>
  </w:abstractNum>
  <w:abstractNum w:abstractNumId="13">
    <w:nsid w:val="69442C82"/>
    <w:multiLevelType w:val="hybridMultilevel"/>
    <w:tmpl w:val="0B7026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87236"/>
    <w:multiLevelType w:val="hybridMultilevel"/>
    <w:tmpl w:val="8CAAD8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BC562D"/>
    <w:multiLevelType w:val="hybridMultilevel"/>
    <w:tmpl w:val="78CA38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DD2F16"/>
    <w:multiLevelType w:val="hybridMultilevel"/>
    <w:tmpl w:val="0EC02594"/>
    <w:lvl w:ilvl="0" w:tplc="45A6740A">
      <w:start w:val="8"/>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9B49D6"/>
    <w:multiLevelType w:val="hybridMultilevel"/>
    <w:tmpl w:val="668A36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4"/>
  </w:num>
  <w:num w:numId="5">
    <w:abstractNumId w:val="13"/>
  </w:num>
  <w:num w:numId="6">
    <w:abstractNumId w:val="11"/>
  </w:num>
  <w:num w:numId="7">
    <w:abstractNumId w:val="17"/>
  </w:num>
  <w:num w:numId="8">
    <w:abstractNumId w:val="5"/>
  </w:num>
  <w:num w:numId="9">
    <w:abstractNumId w:val="7"/>
  </w:num>
  <w:num w:numId="10">
    <w:abstractNumId w:val="14"/>
  </w:num>
  <w:num w:numId="11">
    <w:abstractNumId w:val="9"/>
  </w:num>
  <w:num w:numId="12">
    <w:abstractNumId w:val="3"/>
  </w:num>
  <w:num w:numId="13">
    <w:abstractNumId w:val="2"/>
  </w:num>
  <w:num w:numId="14">
    <w:abstractNumId w:val="10"/>
  </w:num>
  <w:num w:numId="15">
    <w:abstractNumId w:val="15"/>
  </w:num>
  <w:num w:numId="16">
    <w:abstractNumId w:val="8"/>
  </w:num>
  <w:num w:numId="17">
    <w:abstractNumId w:val="16"/>
  </w:num>
  <w:num w:numId="18">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ara.santolin@gmail.com">
    <w15:presenceInfo w15:providerId="Windows Live" w15:userId="69e0556b186ef2b9"/>
  </w15:person>
  <w15:person w15:author="Núria Sebastian Gallés">
    <w15:presenceInfo w15:providerId="None" w15:userId="Núria Sebastian Gallé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B78"/>
    <w:rsid w:val="00020BB6"/>
    <w:rsid w:val="00062736"/>
    <w:rsid w:val="00062FE5"/>
    <w:rsid w:val="00066A43"/>
    <w:rsid w:val="000701D4"/>
    <w:rsid w:val="00074489"/>
    <w:rsid w:val="00093B75"/>
    <w:rsid w:val="000A3FD1"/>
    <w:rsid w:val="000A4C76"/>
    <w:rsid w:val="000A5918"/>
    <w:rsid w:val="000B40BF"/>
    <w:rsid w:val="000B4479"/>
    <w:rsid w:val="000B5234"/>
    <w:rsid w:val="000D0D22"/>
    <w:rsid w:val="000D78E4"/>
    <w:rsid w:val="000F4DF0"/>
    <w:rsid w:val="000F5827"/>
    <w:rsid w:val="001027ED"/>
    <w:rsid w:val="001060F5"/>
    <w:rsid w:val="00107DB6"/>
    <w:rsid w:val="00110064"/>
    <w:rsid w:val="00120FED"/>
    <w:rsid w:val="0013200B"/>
    <w:rsid w:val="00150544"/>
    <w:rsid w:val="0015357B"/>
    <w:rsid w:val="00156051"/>
    <w:rsid w:val="00162A99"/>
    <w:rsid w:val="001678D5"/>
    <w:rsid w:val="00170FD6"/>
    <w:rsid w:val="00180F9F"/>
    <w:rsid w:val="001811B4"/>
    <w:rsid w:val="0018650C"/>
    <w:rsid w:val="001A1C37"/>
    <w:rsid w:val="001A5EF3"/>
    <w:rsid w:val="001C2274"/>
    <w:rsid w:val="001C419C"/>
    <w:rsid w:val="001F4389"/>
    <w:rsid w:val="0020165A"/>
    <w:rsid w:val="002314D9"/>
    <w:rsid w:val="002460E5"/>
    <w:rsid w:val="00247530"/>
    <w:rsid w:val="002566E8"/>
    <w:rsid w:val="0026092A"/>
    <w:rsid w:val="00270EAD"/>
    <w:rsid w:val="00276554"/>
    <w:rsid w:val="00280EA9"/>
    <w:rsid w:val="002B10F4"/>
    <w:rsid w:val="002B3279"/>
    <w:rsid w:val="002C0372"/>
    <w:rsid w:val="002C08F3"/>
    <w:rsid w:val="002C165D"/>
    <w:rsid w:val="0030112E"/>
    <w:rsid w:val="00303A62"/>
    <w:rsid w:val="0031107B"/>
    <w:rsid w:val="0032597E"/>
    <w:rsid w:val="00332E37"/>
    <w:rsid w:val="00336F55"/>
    <w:rsid w:val="00350A24"/>
    <w:rsid w:val="00352DB5"/>
    <w:rsid w:val="0035581C"/>
    <w:rsid w:val="00355B6A"/>
    <w:rsid w:val="003602E1"/>
    <w:rsid w:val="00367A09"/>
    <w:rsid w:val="00371DB1"/>
    <w:rsid w:val="00373612"/>
    <w:rsid w:val="00380718"/>
    <w:rsid w:val="003829CA"/>
    <w:rsid w:val="003931B1"/>
    <w:rsid w:val="0039530F"/>
    <w:rsid w:val="00395550"/>
    <w:rsid w:val="003A1058"/>
    <w:rsid w:val="003B0964"/>
    <w:rsid w:val="003B1BA6"/>
    <w:rsid w:val="003C0497"/>
    <w:rsid w:val="003C4061"/>
    <w:rsid w:val="003C5492"/>
    <w:rsid w:val="00403B69"/>
    <w:rsid w:val="00414F17"/>
    <w:rsid w:val="00417EC2"/>
    <w:rsid w:val="00420A76"/>
    <w:rsid w:val="0042575A"/>
    <w:rsid w:val="004326B5"/>
    <w:rsid w:val="00437070"/>
    <w:rsid w:val="004376E0"/>
    <w:rsid w:val="00446EAF"/>
    <w:rsid w:val="0045565B"/>
    <w:rsid w:val="00456936"/>
    <w:rsid w:val="00484C14"/>
    <w:rsid w:val="004B1A53"/>
    <w:rsid w:val="004E7D80"/>
    <w:rsid w:val="004F14BE"/>
    <w:rsid w:val="0050001A"/>
    <w:rsid w:val="00504968"/>
    <w:rsid w:val="00507310"/>
    <w:rsid w:val="00507826"/>
    <w:rsid w:val="005103D2"/>
    <w:rsid w:val="005138EF"/>
    <w:rsid w:val="00515667"/>
    <w:rsid w:val="00525C67"/>
    <w:rsid w:val="0053251F"/>
    <w:rsid w:val="005369AA"/>
    <w:rsid w:val="005460B5"/>
    <w:rsid w:val="0055023B"/>
    <w:rsid w:val="005502C9"/>
    <w:rsid w:val="005540AC"/>
    <w:rsid w:val="00556FD9"/>
    <w:rsid w:val="005627F3"/>
    <w:rsid w:val="0056294E"/>
    <w:rsid w:val="005A4B0B"/>
    <w:rsid w:val="005C613B"/>
    <w:rsid w:val="005E21A7"/>
    <w:rsid w:val="005E4E07"/>
    <w:rsid w:val="005E7292"/>
    <w:rsid w:val="005F2D0F"/>
    <w:rsid w:val="005F4458"/>
    <w:rsid w:val="006262C4"/>
    <w:rsid w:val="006263F6"/>
    <w:rsid w:val="00627A90"/>
    <w:rsid w:val="006301DE"/>
    <w:rsid w:val="00632A23"/>
    <w:rsid w:val="00632AFC"/>
    <w:rsid w:val="006347F7"/>
    <w:rsid w:val="006370A7"/>
    <w:rsid w:val="006405D6"/>
    <w:rsid w:val="00646E7C"/>
    <w:rsid w:val="00661DEF"/>
    <w:rsid w:val="006622B9"/>
    <w:rsid w:val="00666251"/>
    <w:rsid w:val="00672AC6"/>
    <w:rsid w:val="00675477"/>
    <w:rsid w:val="00676F32"/>
    <w:rsid w:val="0067725B"/>
    <w:rsid w:val="006802E2"/>
    <w:rsid w:val="006941BD"/>
    <w:rsid w:val="006960A1"/>
    <w:rsid w:val="006A14A1"/>
    <w:rsid w:val="006A4DC9"/>
    <w:rsid w:val="006B4819"/>
    <w:rsid w:val="006C27C7"/>
    <w:rsid w:val="006D0EE4"/>
    <w:rsid w:val="006D11B3"/>
    <w:rsid w:val="006D6149"/>
    <w:rsid w:val="006D6F5C"/>
    <w:rsid w:val="006D73DC"/>
    <w:rsid w:val="006E019C"/>
    <w:rsid w:val="006F021E"/>
    <w:rsid w:val="007048AA"/>
    <w:rsid w:val="00711118"/>
    <w:rsid w:val="007142F8"/>
    <w:rsid w:val="007263CD"/>
    <w:rsid w:val="00727575"/>
    <w:rsid w:val="00740130"/>
    <w:rsid w:val="00744BB2"/>
    <w:rsid w:val="0075407A"/>
    <w:rsid w:val="00773D56"/>
    <w:rsid w:val="007A0BBE"/>
    <w:rsid w:val="007B73E8"/>
    <w:rsid w:val="007C0E4D"/>
    <w:rsid w:val="007C397E"/>
    <w:rsid w:val="007C5E1D"/>
    <w:rsid w:val="007D2674"/>
    <w:rsid w:val="007D4265"/>
    <w:rsid w:val="007D5D9F"/>
    <w:rsid w:val="007E1BA4"/>
    <w:rsid w:val="007E1E5C"/>
    <w:rsid w:val="007E348B"/>
    <w:rsid w:val="007F2650"/>
    <w:rsid w:val="00826135"/>
    <w:rsid w:val="008325DE"/>
    <w:rsid w:val="008344D3"/>
    <w:rsid w:val="00834B4C"/>
    <w:rsid w:val="008368B9"/>
    <w:rsid w:val="00836B5A"/>
    <w:rsid w:val="00840906"/>
    <w:rsid w:val="00847F40"/>
    <w:rsid w:val="00863581"/>
    <w:rsid w:val="00866852"/>
    <w:rsid w:val="00866FF1"/>
    <w:rsid w:val="00876F6D"/>
    <w:rsid w:val="0088662B"/>
    <w:rsid w:val="00895472"/>
    <w:rsid w:val="008978B5"/>
    <w:rsid w:val="008A007B"/>
    <w:rsid w:val="008A174E"/>
    <w:rsid w:val="008A2D1E"/>
    <w:rsid w:val="008D744A"/>
    <w:rsid w:val="008E370E"/>
    <w:rsid w:val="008F2170"/>
    <w:rsid w:val="008F31FC"/>
    <w:rsid w:val="008F3F0E"/>
    <w:rsid w:val="008F7365"/>
    <w:rsid w:val="0090119B"/>
    <w:rsid w:val="009015CA"/>
    <w:rsid w:val="00906D9C"/>
    <w:rsid w:val="009078AD"/>
    <w:rsid w:val="00911E3F"/>
    <w:rsid w:val="0092009F"/>
    <w:rsid w:val="009237B7"/>
    <w:rsid w:val="00924B78"/>
    <w:rsid w:val="0093665D"/>
    <w:rsid w:val="00940250"/>
    <w:rsid w:val="0094339C"/>
    <w:rsid w:val="00952892"/>
    <w:rsid w:val="00961E75"/>
    <w:rsid w:val="00971607"/>
    <w:rsid w:val="009723D8"/>
    <w:rsid w:val="00990470"/>
    <w:rsid w:val="00991708"/>
    <w:rsid w:val="0099388A"/>
    <w:rsid w:val="009949EA"/>
    <w:rsid w:val="009965F8"/>
    <w:rsid w:val="009B3EAF"/>
    <w:rsid w:val="009E2F38"/>
    <w:rsid w:val="009E435B"/>
    <w:rsid w:val="009F4B0F"/>
    <w:rsid w:val="009F6EA3"/>
    <w:rsid w:val="009F6F15"/>
    <w:rsid w:val="00A02B6A"/>
    <w:rsid w:val="00A164E4"/>
    <w:rsid w:val="00A24467"/>
    <w:rsid w:val="00A264AF"/>
    <w:rsid w:val="00A2672C"/>
    <w:rsid w:val="00A26CFE"/>
    <w:rsid w:val="00A3146D"/>
    <w:rsid w:val="00A31A7A"/>
    <w:rsid w:val="00A336B6"/>
    <w:rsid w:val="00A33E4F"/>
    <w:rsid w:val="00A3687C"/>
    <w:rsid w:val="00A532C6"/>
    <w:rsid w:val="00A629AF"/>
    <w:rsid w:val="00A73228"/>
    <w:rsid w:val="00A9354D"/>
    <w:rsid w:val="00A96F06"/>
    <w:rsid w:val="00AA14D6"/>
    <w:rsid w:val="00AA7BAC"/>
    <w:rsid w:val="00AB3C8E"/>
    <w:rsid w:val="00AC019D"/>
    <w:rsid w:val="00AC59F1"/>
    <w:rsid w:val="00AD666A"/>
    <w:rsid w:val="00AE4E25"/>
    <w:rsid w:val="00AF5DD6"/>
    <w:rsid w:val="00B118D8"/>
    <w:rsid w:val="00B17E45"/>
    <w:rsid w:val="00B26906"/>
    <w:rsid w:val="00B34678"/>
    <w:rsid w:val="00B47D02"/>
    <w:rsid w:val="00B633B2"/>
    <w:rsid w:val="00B64AD5"/>
    <w:rsid w:val="00B6599D"/>
    <w:rsid w:val="00B7080E"/>
    <w:rsid w:val="00B721B6"/>
    <w:rsid w:val="00B727F3"/>
    <w:rsid w:val="00B75EAF"/>
    <w:rsid w:val="00B7652E"/>
    <w:rsid w:val="00B87CC2"/>
    <w:rsid w:val="00BB0840"/>
    <w:rsid w:val="00BB0BFC"/>
    <w:rsid w:val="00BB25EE"/>
    <w:rsid w:val="00BC0C7D"/>
    <w:rsid w:val="00BC1BE4"/>
    <w:rsid w:val="00BC25A0"/>
    <w:rsid w:val="00BC3F6E"/>
    <w:rsid w:val="00BD6C32"/>
    <w:rsid w:val="00BE10B7"/>
    <w:rsid w:val="00BE3A35"/>
    <w:rsid w:val="00C04AEC"/>
    <w:rsid w:val="00C1710B"/>
    <w:rsid w:val="00C2117A"/>
    <w:rsid w:val="00C243E0"/>
    <w:rsid w:val="00C40CFB"/>
    <w:rsid w:val="00C51657"/>
    <w:rsid w:val="00C52F07"/>
    <w:rsid w:val="00C5333A"/>
    <w:rsid w:val="00C5574C"/>
    <w:rsid w:val="00C572CD"/>
    <w:rsid w:val="00C65579"/>
    <w:rsid w:val="00C673CA"/>
    <w:rsid w:val="00C83413"/>
    <w:rsid w:val="00C83A62"/>
    <w:rsid w:val="00CB0EC4"/>
    <w:rsid w:val="00CC252A"/>
    <w:rsid w:val="00D01511"/>
    <w:rsid w:val="00D0590A"/>
    <w:rsid w:val="00D133FF"/>
    <w:rsid w:val="00D25A61"/>
    <w:rsid w:val="00D34BDE"/>
    <w:rsid w:val="00D44BC9"/>
    <w:rsid w:val="00D57199"/>
    <w:rsid w:val="00D6163D"/>
    <w:rsid w:val="00D82708"/>
    <w:rsid w:val="00D84CED"/>
    <w:rsid w:val="00D94D15"/>
    <w:rsid w:val="00DA6C97"/>
    <w:rsid w:val="00DC2804"/>
    <w:rsid w:val="00DC60D7"/>
    <w:rsid w:val="00DD447D"/>
    <w:rsid w:val="00DF39CB"/>
    <w:rsid w:val="00E0047A"/>
    <w:rsid w:val="00E05964"/>
    <w:rsid w:val="00E10DE6"/>
    <w:rsid w:val="00E146B6"/>
    <w:rsid w:val="00E16680"/>
    <w:rsid w:val="00E320C2"/>
    <w:rsid w:val="00E36BD5"/>
    <w:rsid w:val="00E42062"/>
    <w:rsid w:val="00E42FCE"/>
    <w:rsid w:val="00E4728B"/>
    <w:rsid w:val="00E473EF"/>
    <w:rsid w:val="00E66178"/>
    <w:rsid w:val="00E7002F"/>
    <w:rsid w:val="00E717DA"/>
    <w:rsid w:val="00E722AD"/>
    <w:rsid w:val="00E8781A"/>
    <w:rsid w:val="00E937FB"/>
    <w:rsid w:val="00EA0B1E"/>
    <w:rsid w:val="00EA1626"/>
    <w:rsid w:val="00EA7156"/>
    <w:rsid w:val="00EB0EDF"/>
    <w:rsid w:val="00EB4BB6"/>
    <w:rsid w:val="00EC3E13"/>
    <w:rsid w:val="00EC3F24"/>
    <w:rsid w:val="00ED307E"/>
    <w:rsid w:val="00EE5599"/>
    <w:rsid w:val="00EF75D1"/>
    <w:rsid w:val="00F00316"/>
    <w:rsid w:val="00F13835"/>
    <w:rsid w:val="00F25D8C"/>
    <w:rsid w:val="00F264A9"/>
    <w:rsid w:val="00F33AAC"/>
    <w:rsid w:val="00F41CC4"/>
    <w:rsid w:val="00F4294F"/>
    <w:rsid w:val="00F5192C"/>
    <w:rsid w:val="00F567D5"/>
    <w:rsid w:val="00F81F28"/>
    <w:rsid w:val="00F93637"/>
    <w:rsid w:val="00F94F8A"/>
    <w:rsid w:val="00F951B2"/>
    <w:rsid w:val="00FD7B30"/>
    <w:rsid w:val="00FE6DC6"/>
    <w:rsid w:val="00FE70E4"/>
    <w:rsid w:val="00FF19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16C8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B78"/>
    <w:pPr>
      <w:ind w:left="720"/>
      <w:contextualSpacing/>
    </w:pPr>
  </w:style>
  <w:style w:type="character" w:styleId="CommentReference">
    <w:name w:val="annotation reference"/>
    <w:basedOn w:val="DefaultParagraphFont"/>
    <w:uiPriority w:val="99"/>
    <w:semiHidden/>
    <w:unhideWhenUsed/>
    <w:rsid w:val="00BB0BFC"/>
    <w:rPr>
      <w:sz w:val="18"/>
      <w:szCs w:val="18"/>
    </w:rPr>
  </w:style>
  <w:style w:type="paragraph" w:styleId="CommentText">
    <w:name w:val="annotation text"/>
    <w:basedOn w:val="Normal"/>
    <w:link w:val="CommentTextChar"/>
    <w:uiPriority w:val="99"/>
    <w:semiHidden/>
    <w:unhideWhenUsed/>
    <w:rsid w:val="00BB0BFC"/>
  </w:style>
  <w:style w:type="character" w:customStyle="1" w:styleId="CommentTextChar">
    <w:name w:val="Comment Text Char"/>
    <w:basedOn w:val="DefaultParagraphFont"/>
    <w:link w:val="CommentText"/>
    <w:uiPriority w:val="99"/>
    <w:semiHidden/>
    <w:rsid w:val="00BB0BFC"/>
  </w:style>
  <w:style w:type="paragraph" w:styleId="CommentSubject">
    <w:name w:val="annotation subject"/>
    <w:basedOn w:val="CommentText"/>
    <w:next w:val="CommentText"/>
    <w:link w:val="CommentSubjectChar"/>
    <w:uiPriority w:val="99"/>
    <w:semiHidden/>
    <w:unhideWhenUsed/>
    <w:rsid w:val="00BB0BFC"/>
    <w:rPr>
      <w:b/>
      <w:bCs/>
      <w:sz w:val="20"/>
      <w:szCs w:val="20"/>
    </w:rPr>
  </w:style>
  <w:style w:type="character" w:customStyle="1" w:styleId="CommentSubjectChar">
    <w:name w:val="Comment Subject Char"/>
    <w:basedOn w:val="CommentTextChar"/>
    <w:link w:val="CommentSubject"/>
    <w:uiPriority w:val="99"/>
    <w:semiHidden/>
    <w:rsid w:val="00BB0BFC"/>
    <w:rPr>
      <w:b/>
      <w:bCs/>
      <w:sz w:val="20"/>
      <w:szCs w:val="20"/>
    </w:rPr>
  </w:style>
  <w:style w:type="paragraph" w:styleId="BalloonText">
    <w:name w:val="Balloon Text"/>
    <w:basedOn w:val="Normal"/>
    <w:link w:val="BalloonTextChar"/>
    <w:uiPriority w:val="99"/>
    <w:semiHidden/>
    <w:unhideWhenUsed/>
    <w:rsid w:val="00BB0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0BFC"/>
    <w:rPr>
      <w:rFonts w:ascii="Times New Roman" w:hAnsi="Times New Roman" w:cs="Times New Roman"/>
      <w:sz w:val="18"/>
      <w:szCs w:val="18"/>
    </w:rPr>
  </w:style>
  <w:style w:type="character" w:customStyle="1" w:styleId="apple-converted-space">
    <w:name w:val="apple-converted-space"/>
    <w:basedOn w:val="DefaultParagraphFont"/>
    <w:rsid w:val="00167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9215">
      <w:bodyDiv w:val="1"/>
      <w:marLeft w:val="0"/>
      <w:marRight w:val="0"/>
      <w:marTop w:val="0"/>
      <w:marBottom w:val="0"/>
      <w:divBdr>
        <w:top w:val="none" w:sz="0" w:space="0" w:color="auto"/>
        <w:left w:val="none" w:sz="0" w:space="0" w:color="auto"/>
        <w:bottom w:val="none" w:sz="0" w:space="0" w:color="auto"/>
        <w:right w:val="none" w:sz="0" w:space="0" w:color="auto"/>
      </w:divBdr>
    </w:div>
    <w:div w:id="1013150611">
      <w:bodyDiv w:val="1"/>
      <w:marLeft w:val="0"/>
      <w:marRight w:val="0"/>
      <w:marTop w:val="0"/>
      <w:marBottom w:val="0"/>
      <w:divBdr>
        <w:top w:val="none" w:sz="0" w:space="0" w:color="auto"/>
        <w:left w:val="none" w:sz="0" w:space="0" w:color="auto"/>
        <w:bottom w:val="none" w:sz="0" w:space="0" w:color="auto"/>
        <w:right w:val="none" w:sz="0" w:space="0" w:color="auto"/>
      </w:divBdr>
    </w:div>
    <w:div w:id="1328167131">
      <w:bodyDiv w:val="1"/>
      <w:marLeft w:val="0"/>
      <w:marRight w:val="0"/>
      <w:marTop w:val="0"/>
      <w:marBottom w:val="0"/>
      <w:divBdr>
        <w:top w:val="none" w:sz="0" w:space="0" w:color="auto"/>
        <w:left w:val="none" w:sz="0" w:space="0" w:color="auto"/>
        <w:bottom w:val="none" w:sz="0" w:space="0" w:color="auto"/>
        <w:right w:val="none" w:sz="0" w:space="0" w:color="auto"/>
      </w:divBdr>
    </w:div>
    <w:div w:id="1376468928">
      <w:bodyDiv w:val="1"/>
      <w:marLeft w:val="0"/>
      <w:marRight w:val="0"/>
      <w:marTop w:val="0"/>
      <w:marBottom w:val="0"/>
      <w:divBdr>
        <w:top w:val="none" w:sz="0" w:space="0" w:color="auto"/>
        <w:left w:val="none" w:sz="0" w:space="0" w:color="auto"/>
        <w:bottom w:val="none" w:sz="0" w:space="0" w:color="auto"/>
        <w:right w:val="none" w:sz="0" w:space="0" w:color="auto"/>
      </w:divBdr>
    </w:div>
    <w:div w:id="1432044138">
      <w:bodyDiv w:val="1"/>
      <w:marLeft w:val="0"/>
      <w:marRight w:val="0"/>
      <w:marTop w:val="0"/>
      <w:marBottom w:val="0"/>
      <w:divBdr>
        <w:top w:val="none" w:sz="0" w:space="0" w:color="auto"/>
        <w:left w:val="none" w:sz="0" w:space="0" w:color="auto"/>
        <w:bottom w:val="none" w:sz="0" w:space="0" w:color="auto"/>
        <w:right w:val="none" w:sz="0" w:space="0" w:color="auto"/>
      </w:divBdr>
    </w:div>
    <w:div w:id="1494957025">
      <w:bodyDiv w:val="1"/>
      <w:marLeft w:val="0"/>
      <w:marRight w:val="0"/>
      <w:marTop w:val="0"/>
      <w:marBottom w:val="0"/>
      <w:divBdr>
        <w:top w:val="none" w:sz="0" w:space="0" w:color="auto"/>
        <w:left w:val="none" w:sz="0" w:space="0" w:color="auto"/>
        <w:bottom w:val="none" w:sz="0" w:space="0" w:color="auto"/>
        <w:right w:val="none" w:sz="0" w:space="0" w:color="auto"/>
      </w:divBdr>
    </w:div>
    <w:div w:id="1658923092">
      <w:bodyDiv w:val="1"/>
      <w:marLeft w:val="0"/>
      <w:marRight w:val="0"/>
      <w:marTop w:val="0"/>
      <w:marBottom w:val="0"/>
      <w:divBdr>
        <w:top w:val="none" w:sz="0" w:space="0" w:color="auto"/>
        <w:left w:val="none" w:sz="0" w:space="0" w:color="auto"/>
        <w:bottom w:val="none" w:sz="0" w:space="0" w:color="auto"/>
        <w:right w:val="none" w:sz="0" w:space="0" w:color="auto"/>
      </w:divBdr>
    </w:div>
    <w:div w:id="1691249902">
      <w:bodyDiv w:val="1"/>
      <w:marLeft w:val="0"/>
      <w:marRight w:val="0"/>
      <w:marTop w:val="0"/>
      <w:marBottom w:val="0"/>
      <w:divBdr>
        <w:top w:val="none" w:sz="0" w:space="0" w:color="auto"/>
        <w:left w:val="none" w:sz="0" w:space="0" w:color="auto"/>
        <w:bottom w:val="none" w:sz="0" w:space="0" w:color="auto"/>
        <w:right w:val="none" w:sz="0" w:space="0" w:color="auto"/>
      </w:divBdr>
    </w:div>
    <w:div w:id="1821270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2437</Words>
  <Characters>13893</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chiara.santolin@gmail.com</dc:creator>
  <cp:keywords/>
  <dc:description/>
  <cp:lastModifiedBy>chiara.santolin@gmail.com</cp:lastModifiedBy>
  <cp:revision>2</cp:revision>
  <dcterms:created xsi:type="dcterms:W3CDTF">2019-09-12T14:28:00Z</dcterms:created>
  <dcterms:modified xsi:type="dcterms:W3CDTF">2019-09-12T14:28:00Z</dcterms:modified>
</cp:coreProperties>
</file>